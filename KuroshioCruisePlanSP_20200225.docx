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D96D4" w14:textId="77777777" w:rsidR="00A268AA" w:rsidRDefault="00A268AA" w:rsidP="00143BD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Biodiversity and abundance of bacteria and </w:t>
      </w:r>
      <w:proofErr w:type="spellStart"/>
      <w:r>
        <w:rPr>
          <w:rFonts w:ascii="TimesNewRomanPS" w:hAnsi="TimesNewRomanPS"/>
          <w:b/>
          <w:bCs/>
        </w:rPr>
        <w:t>nanoflagellates</w:t>
      </w:r>
      <w:proofErr w:type="spellEnd"/>
      <w:r>
        <w:rPr>
          <w:rFonts w:ascii="TimesNewRomanPS" w:hAnsi="TimesNewRomanPS"/>
          <w:b/>
          <w:bCs/>
        </w:rPr>
        <w:t xml:space="preserve"> in the Kuroshio Region </w:t>
      </w:r>
    </w:p>
    <w:p w14:paraId="79A02ADD" w14:textId="77777777" w:rsidR="00A268AA" w:rsidRDefault="00A268AA" w:rsidP="00143BDD">
      <w:pPr>
        <w:pStyle w:val="NormalWeb"/>
        <w:spacing w:before="0" w:beforeAutospacing="0" w:after="0" w:afterAutospacing="0"/>
        <w:jc w:val="right"/>
      </w:pPr>
      <w:proofErr w:type="spellStart"/>
      <w:r>
        <w:rPr>
          <w:rFonts w:ascii="TimesNewRomanPS" w:hAnsi="TimesNewRomanPS"/>
          <w:i/>
          <w:iCs/>
        </w:rPr>
        <w:t>Chien</w:t>
      </w:r>
      <w:proofErr w:type="spellEnd"/>
      <w:r>
        <w:rPr>
          <w:rFonts w:ascii="TimesNewRomanPS" w:hAnsi="TimesNewRomanPS"/>
          <w:i/>
          <w:iCs/>
        </w:rPr>
        <w:t xml:space="preserve">-Yun Yang, </w:t>
      </w:r>
      <w:proofErr w:type="spellStart"/>
      <w:r>
        <w:rPr>
          <w:rFonts w:ascii="TimesNewRomanPS" w:hAnsi="TimesNewRomanPS"/>
          <w:i/>
          <w:iCs/>
        </w:rPr>
        <w:t>Chih-hao</w:t>
      </w:r>
      <w:proofErr w:type="spellEnd"/>
      <w:r>
        <w:rPr>
          <w:rFonts w:ascii="TimesNewRomanPS" w:hAnsi="TimesNewRomanPS"/>
          <w:i/>
          <w:iCs/>
        </w:rPr>
        <w:t xml:space="preserve"> Hsieh</w:t>
      </w:r>
      <w:r>
        <w:rPr>
          <w:rFonts w:ascii="TimesNewRomanPS" w:hAnsi="TimesNewRomanPS"/>
          <w:i/>
          <w:iCs/>
        </w:rPr>
        <w:br/>
        <w:t xml:space="preserve">Institute of Oceanography, National Taiwan University </w:t>
      </w:r>
    </w:p>
    <w:p w14:paraId="2B8367AF" w14:textId="5ACD1B77" w:rsidR="00B07DF9" w:rsidRDefault="00A268AA" w:rsidP="00143BDD">
      <w:pPr>
        <w:pStyle w:val="Normal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In </w:t>
      </w:r>
      <w:r w:rsidR="00B07DF9">
        <w:rPr>
          <w:rFonts w:ascii="TimesNewRomanPSMT" w:hAnsi="TimesNewRomanPSMT"/>
        </w:rPr>
        <w:t xml:space="preserve">the </w:t>
      </w:r>
      <w:r>
        <w:rPr>
          <w:rFonts w:ascii="TimesNewRomanPSMT" w:hAnsi="TimesNewRomanPSMT"/>
        </w:rPr>
        <w:t>marine food web, bacteria and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 xml:space="preserve">bacterivorous </w:t>
      </w:r>
      <w:proofErr w:type="spellStart"/>
      <w:r>
        <w:rPr>
          <w:rFonts w:ascii="TimesNewRomanPSMT" w:hAnsi="TimesNewRomanPSMT"/>
        </w:rPr>
        <w:t>nanoflagellates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 </w:t>
      </w:r>
      <w:r w:rsidR="00B07DF9">
        <w:rPr>
          <w:rFonts w:ascii="TimesNewRomanPSMT" w:hAnsi="TimesNewRomanPSMT"/>
        </w:rPr>
        <w:t xml:space="preserve">are the two critical </w:t>
      </w:r>
      <w:r w:rsidR="00E02F42">
        <w:rPr>
          <w:rFonts w:ascii="TimesNewRomanPSMT" w:hAnsi="TimesNewRomanPSMT"/>
        </w:rPr>
        <w:t>trophic levels</w:t>
      </w:r>
      <w:r w:rsidR="00B07DF9">
        <w:rPr>
          <w:rFonts w:ascii="TimesNewRomanPSMT" w:hAnsi="TimesNewRomanPSMT"/>
        </w:rPr>
        <w:t xml:space="preserve"> of the microbial loop</w:t>
      </w:r>
      <w:r w:rsidR="003D2980">
        <w:rPr>
          <w:rFonts w:ascii="TimesNewRomanPSMT" w:hAnsi="TimesNewRomanPSMT"/>
        </w:rPr>
        <w:t>.</w:t>
      </w:r>
      <w:r w:rsidR="00E02F42">
        <w:rPr>
          <w:rFonts w:ascii="TimesNewRomanPSMT" w:hAnsi="TimesNewRomanPSMT"/>
        </w:rPr>
        <w:t xml:space="preserve"> </w:t>
      </w:r>
      <w:r w:rsidR="003D2980">
        <w:rPr>
          <w:rFonts w:ascii="TimesNewRomanPSMT" w:hAnsi="TimesNewRomanPSMT"/>
        </w:rPr>
        <w:t>Within the microbial loop,</w:t>
      </w:r>
      <w:r w:rsidR="00144D66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the energy and nutrients </w:t>
      </w:r>
      <w:r w:rsidR="00144D66">
        <w:rPr>
          <w:rFonts w:ascii="TimesNewRomanPSMT" w:hAnsi="TimesNewRomanPSMT"/>
        </w:rPr>
        <w:t xml:space="preserve">are </w:t>
      </w:r>
      <w:r w:rsidR="00E02F42">
        <w:rPr>
          <w:rFonts w:ascii="TimesNewRomanPSMT" w:hAnsi="TimesNewRomanPSMT"/>
        </w:rPr>
        <w:t xml:space="preserve">transferred from bacteria to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E02F42">
        <w:rPr>
          <w:rFonts w:ascii="TimesNewRomanPSMT" w:hAnsi="TimesNewRomanPSMT"/>
        </w:rPr>
        <w:t xml:space="preserve"> </w:t>
      </w:r>
      <w:r w:rsidR="00144D66">
        <w:rPr>
          <w:rFonts w:ascii="TimesNewRomanPSMT" w:hAnsi="TimesNewRomanPSMT"/>
        </w:rPr>
        <w:t>and</w:t>
      </w:r>
      <w:r w:rsidR="00E02F42">
        <w:rPr>
          <w:rFonts w:ascii="TimesNewRomanPSMT" w:hAnsi="TimesNewRomanPSMT"/>
        </w:rPr>
        <w:t xml:space="preserve"> cycle back to bacteria</w:t>
      </w:r>
      <w:r w:rsidR="00144D66">
        <w:rPr>
          <w:rFonts w:ascii="TimesNewRomanPSMT" w:hAnsi="TimesNewRomanPSMT"/>
        </w:rPr>
        <w:t xml:space="preserve">. </w:t>
      </w:r>
      <w:r w:rsidR="00EB0C28">
        <w:rPr>
          <w:rFonts w:ascii="TimesNewRomanPSMT" w:hAnsi="TimesNewRomanPSMT"/>
        </w:rPr>
        <w:t>When</w:t>
      </w:r>
      <w:r w:rsidR="00144D66">
        <w:rPr>
          <w:rFonts w:ascii="TimesNewRomanPSMT" w:hAnsi="TimesNewRomanPSMT"/>
        </w:rPr>
        <w:t xml:space="preserve"> </w:t>
      </w:r>
      <w:r w:rsidR="00EB0C28">
        <w:rPr>
          <w:rFonts w:ascii="TimesNewRomanPSMT" w:hAnsi="TimesNewRomanPSMT"/>
        </w:rPr>
        <w:t>phytoplankton production is low in oligotrophic environment</w:t>
      </w:r>
      <w:r w:rsidR="00CB6081">
        <w:rPr>
          <w:rFonts w:ascii="TimesNewRomanPSMT" w:hAnsi="TimesNewRomanPSMT"/>
        </w:rPr>
        <w:t xml:space="preserve">, </w:t>
      </w:r>
      <w:proofErr w:type="spellStart"/>
      <w:r w:rsidR="00CB6081">
        <w:rPr>
          <w:rFonts w:ascii="TimesNewRomanPSMT" w:hAnsi="TimesNewRomanPSMT"/>
        </w:rPr>
        <w:t>nanoflagellates</w:t>
      </w:r>
      <w:proofErr w:type="spellEnd"/>
      <w:r w:rsidR="00CB6081">
        <w:rPr>
          <w:rFonts w:ascii="TimesNewRomanPSMT" w:hAnsi="TimesNewRomanPSMT"/>
        </w:rPr>
        <w:t xml:space="preserve"> are</w:t>
      </w:r>
      <w:r w:rsidR="00144D66">
        <w:rPr>
          <w:rFonts w:ascii="TimesNewRomanPSMT" w:hAnsi="TimesNewRomanPSMT"/>
        </w:rPr>
        <w:t xml:space="preserve"> alternative prey to </w:t>
      </w:r>
      <w:r w:rsidR="008D78D9">
        <w:rPr>
          <w:rFonts w:ascii="Times New Roman" w:hAnsi="Times New Roman" w:cs="Times New Roman"/>
        </w:rPr>
        <w:t>small size copepods (e.g.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) </w:t>
      </w:r>
      <w:r w:rsidR="00144D66">
        <w:rPr>
          <w:rFonts w:ascii="TimesNewRomanPSMT" w:hAnsi="TimesNewRomanPSMT"/>
        </w:rPr>
        <w:t xml:space="preserve">and the energy and nutrients can be transferred </w:t>
      </w:r>
      <w:r w:rsidR="00CB6081">
        <w:rPr>
          <w:rFonts w:ascii="TimesNewRomanPSMT" w:hAnsi="TimesNewRomanPSMT"/>
        </w:rPr>
        <w:t xml:space="preserve">from microbial </w:t>
      </w:r>
      <w:r w:rsidR="00144D66">
        <w:rPr>
          <w:rFonts w:ascii="TimesNewRomanPSMT" w:hAnsi="TimesNewRomanPSMT"/>
        </w:rPr>
        <w:t>to</w:t>
      </w:r>
      <w:r w:rsidR="00570F10">
        <w:rPr>
          <w:rFonts w:ascii="TimesNewRomanPSMT" w:hAnsi="TimesNewRomanPSMT"/>
        </w:rPr>
        <w:t xml:space="preserve"> t</w:t>
      </w:r>
      <w:r w:rsidR="00E02F42">
        <w:rPr>
          <w:rFonts w:ascii="TimesNewRomanPSMT" w:hAnsi="TimesNewRomanPSMT"/>
        </w:rPr>
        <w:t xml:space="preserve">he classic food chain. Consequently, the microbial loop </w:t>
      </w:r>
      <w:r w:rsidR="00B07DF9">
        <w:rPr>
          <w:rFonts w:ascii="TimesNewRomanPSMT" w:hAnsi="TimesNewRomanPSMT"/>
        </w:rPr>
        <w:t xml:space="preserve">plays an important role for </w:t>
      </w:r>
      <w:r w:rsidR="00144D66">
        <w:rPr>
          <w:rFonts w:ascii="TimesNewRomanPSMT" w:hAnsi="TimesNewRomanPSMT"/>
        </w:rPr>
        <w:t xml:space="preserve">biochemical cycling and </w:t>
      </w:r>
      <w:r w:rsidR="00B07DF9">
        <w:rPr>
          <w:rFonts w:ascii="TimesNewRomanPSMT" w:hAnsi="TimesNewRomanPSMT"/>
        </w:rPr>
        <w:t xml:space="preserve">energy transfer in the </w:t>
      </w:r>
      <w:r w:rsidR="00E02F42">
        <w:rPr>
          <w:rFonts w:ascii="TimesNewRomanPSMT" w:hAnsi="TimesNewRomanPSMT"/>
        </w:rPr>
        <w:t xml:space="preserve">marine </w:t>
      </w:r>
      <w:r w:rsidR="00B07DF9">
        <w:rPr>
          <w:rFonts w:ascii="TimesNewRomanPSMT" w:hAnsi="TimesNewRomanPSMT"/>
        </w:rPr>
        <w:t>food web. However, most of the studies only focus on the</w:t>
      </w:r>
      <w:r w:rsidR="00CB6081">
        <w:rPr>
          <w:rFonts w:ascii="TimesNewRomanPSMT" w:hAnsi="TimesNewRomanPSMT"/>
        </w:rPr>
        <w:t xml:space="preserve"> individual controlling factors of </w:t>
      </w:r>
      <w:r w:rsidR="00B07DF9">
        <w:rPr>
          <w:rFonts w:ascii="TimesNewRomanPSMT" w:hAnsi="TimesNewRomanPSMT"/>
        </w:rPr>
        <w:t>community structure</w:t>
      </w:r>
      <w:r w:rsidR="00907390">
        <w:rPr>
          <w:rFonts w:ascii="TimesNewRomanPSMT" w:hAnsi="TimesNewRomanPSMT"/>
        </w:rPr>
        <w:t>s</w:t>
      </w:r>
      <w:r w:rsidR="00B07DF9">
        <w:rPr>
          <w:rFonts w:ascii="TimesNewRomanPSMT" w:hAnsi="TimesNewRomanPSMT"/>
        </w:rPr>
        <w:t xml:space="preserve"> </w:t>
      </w:r>
      <w:r w:rsidR="00E02F42">
        <w:rPr>
          <w:rFonts w:ascii="TimesNewRomanPSMT" w:hAnsi="TimesNewRomanPSMT"/>
        </w:rPr>
        <w:t xml:space="preserve">of either the bacteria or the </w:t>
      </w:r>
      <w:proofErr w:type="spellStart"/>
      <w:r w:rsidR="00E02F42">
        <w:rPr>
          <w:rFonts w:ascii="TimesNewRomanPSMT" w:hAnsi="TimesNewRomanPSMT"/>
        </w:rPr>
        <w:t>nanoflagellate</w:t>
      </w:r>
      <w:proofErr w:type="spellEnd"/>
      <w:r w:rsidR="00907390">
        <w:rPr>
          <w:rFonts w:ascii="TimesNewRomanPSMT" w:hAnsi="TimesNewRomanPSMT"/>
        </w:rPr>
        <w:t>. F</w:t>
      </w:r>
      <w:r w:rsidR="00E02F42">
        <w:rPr>
          <w:rFonts w:ascii="TimesNewRomanPSMT" w:hAnsi="TimesNewRomanPSMT"/>
        </w:rPr>
        <w:t>ew studies have investigate</w:t>
      </w:r>
      <w:r w:rsidR="00CB6081">
        <w:rPr>
          <w:rFonts w:ascii="TimesNewRomanPSMT" w:hAnsi="TimesNewRomanPSMT"/>
        </w:rPr>
        <w:t>d</w:t>
      </w:r>
      <w:r w:rsidR="00E02F42">
        <w:rPr>
          <w:rFonts w:ascii="TimesNewRomanPSMT" w:hAnsi="TimesNewRomanPSMT"/>
        </w:rPr>
        <w:t xml:space="preserve"> the </w:t>
      </w:r>
      <w:r w:rsidR="00985B05">
        <w:rPr>
          <w:rFonts w:ascii="TimesNewRomanPSMT" w:hAnsi="TimesNewRomanPSMT"/>
        </w:rPr>
        <w:t xml:space="preserve">trophic interactions </w:t>
      </w:r>
      <w:r w:rsidR="00E02F42">
        <w:rPr>
          <w:rFonts w:ascii="TimesNewRomanPSMT" w:hAnsi="TimesNewRomanPSMT"/>
        </w:rPr>
        <w:t>between the two trophic levels</w:t>
      </w:r>
      <w:r w:rsidR="00CB6081">
        <w:rPr>
          <w:rFonts w:ascii="TimesNewRomanPSMT" w:hAnsi="TimesNewRomanPSMT"/>
        </w:rPr>
        <w:t xml:space="preserve"> and how trophic inter</w:t>
      </w:r>
      <w:r w:rsidR="00907390">
        <w:rPr>
          <w:rFonts w:ascii="TimesNewRomanPSMT" w:hAnsi="TimesNewRomanPSMT"/>
        </w:rPr>
        <w:t>actions influence</w:t>
      </w:r>
      <w:r w:rsidR="00CB6081">
        <w:rPr>
          <w:rFonts w:ascii="TimesNewRomanPSMT" w:hAnsi="TimesNewRomanPSMT"/>
        </w:rPr>
        <w:t xml:space="preserve"> the community </w:t>
      </w:r>
      <w:r w:rsidR="00907390">
        <w:rPr>
          <w:rFonts w:ascii="TimesNewRomanPSMT" w:hAnsi="TimesNewRomanPSMT"/>
        </w:rPr>
        <w:t xml:space="preserve">structures of bacteria and </w:t>
      </w:r>
      <w:proofErr w:type="spellStart"/>
      <w:r w:rsidR="00907390">
        <w:rPr>
          <w:rFonts w:ascii="TimesNewRomanPSMT" w:hAnsi="TimesNewRomanPSMT"/>
        </w:rPr>
        <w:t>nanoflagellates</w:t>
      </w:r>
      <w:proofErr w:type="spellEnd"/>
      <w:r w:rsidR="00E02F42">
        <w:rPr>
          <w:rFonts w:ascii="TimesNewRomanPSMT" w:hAnsi="TimesNewRomanPSMT"/>
        </w:rPr>
        <w:t xml:space="preserve">. </w:t>
      </w:r>
      <w:r w:rsidR="00985B05">
        <w:rPr>
          <w:rFonts w:ascii="TimesNewRomanPSMT" w:hAnsi="TimesNewRomanPSMT"/>
        </w:rPr>
        <w:t>In the cruise, we</w:t>
      </w:r>
      <w:r w:rsidR="00CB6081">
        <w:rPr>
          <w:rFonts w:ascii="TimesNewRomanPSMT" w:hAnsi="TimesNewRomanPSMT"/>
        </w:rPr>
        <w:t xml:space="preserve"> aim</w:t>
      </w:r>
      <w:r w:rsidR="00985B05">
        <w:rPr>
          <w:rFonts w:ascii="TimesNewRomanPSMT" w:hAnsi="TimesNewRomanPSMT"/>
        </w:rPr>
        <w:t xml:space="preserve"> to achieve two objectives:</w:t>
      </w:r>
    </w:p>
    <w:p w14:paraId="08A865EB" w14:textId="42A91032" w:rsidR="00985B05" w:rsidRDefault="00907390" w:rsidP="00143B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F</w:t>
      </w:r>
      <w:r w:rsidR="00985B05">
        <w:rPr>
          <w:rFonts w:ascii="TimesNewRomanPSMT" w:hAnsi="TimesNewRomanPSMT"/>
        </w:rPr>
        <w:t>irst</w:t>
      </w:r>
      <w:r>
        <w:rPr>
          <w:rFonts w:ascii="TimesNewRomanPSMT" w:hAnsi="TimesNewRomanPSMT"/>
        </w:rPr>
        <w:t>, we will</w:t>
      </w:r>
      <w:r w:rsidR="00985B05">
        <w:rPr>
          <w:rFonts w:ascii="TimesNewRomanPSMT" w:hAnsi="TimesNewRomanPSMT"/>
        </w:rPr>
        <w:t xml:space="preserve"> investigate the relationships between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 w:rsidR="00985B05">
        <w:rPr>
          <w:rFonts w:ascii="TimesNewRomanPSMT" w:hAnsi="TimesNewRomanPSMT"/>
        </w:rPr>
        <w:t xml:space="preserve"> community structures, </w:t>
      </w:r>
      <w:r>
        <w:rPr>
          <w:rFonts w:ascii="TimesNewRomanPSMT" w:hAnsi="TimesNewRomanPSMT"/>
        </w:rPr>
        <w:t>in terms of their</w:t>
      </w:r>
      <w:r w:rsidR="00985B05">
        <w:rPr>
          <w:rFonts w:ascii="TimesNewRomanPSMT" w:hAnsi="TimesNewRomanPSMT"/>
        </w:rPr>
        <w:t xml:space="preserve"> abundance</w:t>
      </w:r>
      <w:r w:rsidR="00CD3C57">
        <w:rPr>
          <w:rFonts w:ascii="TimesNewRomanPSMT" w:hAnsi="TimesNewRomanPSMT"/>
        </w:rPr>
        <w:t xml:space="preserve"> and diversity</w:t>
      </w:r>
      <w:r w:rsidR="00985B05">
        <w:rPr>
          <w:rFonts w:ascii="TimesNewRomanPSMT" w:hAnsi="TimesNewRomanPSMT"/>
        </w:rPr>
        <w:t xml:space="preserve">. </w:t>
      </w:r>
    </w:p>
    <w:p w14:paraId="2ED8709C" w14:textId="41747A75" w:rsidR="00985B05" w:rsidRDefault="00907390" w:rsidP="00143BD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Second, w</w:t>
      </w:r>
      <w:r w:rsidR="00985B05">
        <w:rPr>
          <w:rFonts w:ascii="TimesNewRomanPSMT" w:hAnsi="TimesNewRomanPSMT"/>
        </w:rPr>
        <w:t xml:space="preserve">e design experiments to understand </w:t>
      </w:r>
      <w:r w:rsidR="0098283F">
        <w:rPr>
          <w:rFonts w:ascii="TimesNewRomanPSMT" w:hAnsi="TimesNewRomanPSMT"/>
        </w:rPr>
        <w:t xml:space="preserve">not only </w:t>
      </w:r>
      <w:r w:rsidR="00985B05">
        <w:rPr>
          <w:rFonts w:ascii="TimesNewRomanPSMT" w:hAnsi="TimesNewRomanPSMT"/>
        </w:rPr>
        <w:t xml:space="preserve">the trophic interactions between the bacteria and </w:t>
      </w:r>
      <w:proofErr w:type="spellStart"/>
      <w:r w:rsidR="00985B05">
        <w:rPr>
          <w:rFonts w:ascii="TimesNewRomanPSMT" w:hAnsi="TimesNewRomanPSMT"/>
        </w:rPr>
        <w:t>nanoflagellate</w:t>
      </w:r>
      <w:proofErr w:type="spellEnd"/>
      <w:r w:rsidR="00985B05">
        <w:rPr>
          <w:rFonts w:ascii="TimesNewRomanPSMT" w:hAnsi="TimesNewRomanPSMT"/>
        </w:rPr>
        <w:t xml:space="preserve"> trophic levels</w:t>
      </w:r>
      <w:r>
        <w:rPr>
          <w:rFonts w:ascii="TimesNewRomanPSMT" w:hAnsi="TimesNewRomanPSMT"/>
        </w:rPr>
        <w:t>,</w:t>
      </w:r>
      <w:r w:rsidR="0098283F">
        <w:rPr>
          <w:rFonts w:ascii="TimesNewRomanPSMT" w:hAnsi="TimesNewRomanPSMT"/>
        </w:rPr>
        <w:t xml:space="preserve"> but also the 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(microbial loop)</w:t>
      </w:r>
      <w:r w:rsidR="009D4907">
        <w:rPr>
          <w:rFonts w:ascii="Times New Roman" w:hAnsi="Times New Roman" w:cs="Times New Roman"/>
        </w:rPr>
        <w:t xml:space="preserve"> </w:t>
      </w:r>
      <w:r w:rsidR="0098283F">
        <w:rPr>
          <w:rFonts w:ascii="TimesNewRomanPSMT" w:hAnsi="TimesNewRomanPSMT"/>
        </w:rPr>
        <w:t>to</w:t>
      </w:r>
      <w:r w:rsidR="00E43674">
        <w:rPr>
          <w:rFonts w:ascii="TimesNewRomanPSMT" w:hAnsi="TimesNewRomanPSMT"/>
        </w:rPr>
        <w:t xml:space="preserve"> </w:t>
      </w:r>
      <w:r w:rsidR="008D78D9">
        <w:rPr>
          <w:rFonts w:ascii="Times New Roman" w:hAnsi="Times New Roman" w:cs="Times New Roman"/>
        </w:rPr>
        <w:t>small size copepods</w:t>
      </w:r>
      <w:r w:rsidR="00570F10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(</w:t>
      </w:r>
      <w:r w:rsidR="00570F10">
        <w:rPr>
          <w:rFonts w:ascii="TimesNewRomanPSMT" w:hAnsi="TimesNewRomanPSMT"/>
        </w:rPr>
        <w:t>classic food chain</w:t>
      </w:r>
      <w:r>
        <w:rPr>
          <w:rFonts w:ascii="TimesNewRomanPSMT" w:hAnsi="TimesNewRomanPSMT"/>
        </w:rPr>
        <w:t>)</w:t>
      </w:r>
      <w:r w:rsidR="00570F10">
        <w:rPr>
          <w:rFonts w:ascii="TimesNewRomanPSMT" w:hAnsi="TimesNewRomanPSMT"/>
        </w:rPr>
        <w:t>.</w:t>
      </w:r>
    </w:p>
    <w:p w14:paraId="7744CB55" w14:textId="001C5CA7" w:rsidR="0034069A" w:rsidRDefault="00985B05" w:rsidP="00861CB5">
      <w:pPr>
        <w:pStyle w:val="NormalWeb"/>
        <w:spacing w:before="0" w:beforeAutospacing="0" w:after="0" w:afterAutospacing="0"/>
        <w:ind w:firstLine="480"/>
        <w:rPr>
          <w:ins w:id="0" w:author="劉芝仙" w:date="2020-02-24T22:54:00Z"/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achieve the first objective, we </w:t>
      </w:r>
      <w:r w:rsidR="00DE27D1">
        <w:rPr>
          <w:rFonts w:ascii="TimesNewRomanPSMT" w:hAnsi="TimesNewRomanPSMT"/>
        </w:rPr>
        <w:t xml:space="preserve">will </w:t>
      </w:r>
      <w:r w:rsidR="00861CB5">
        <w:rPr>
          <w:rFonts w:ascii="TimesNewRomanPSMT" w:hAnsi="TimesNewRomanPSMT"/>
        </w:rPr>
        <w:t>use a CTD-General Oceanic Rosette assembled with X-</w:t>
      </w:r>
      <w:proofErr w:type="spellStart"/>
      <w:r w:rsidR="00861CB5">
        <w:rPr>
          <w:rFonts w:ascii="TimesNewRomanPSMT" w:hAnsi="TimesNewRomanPSMT"/>
        </w:rPr>
        <w:t>Niskin</w:t>
      </w:r>
      <w:proofErr w:type="spellEnd"/>
      <w:r w:rsidR="00861CB5">
        <w:rPr>
          <w:rFonts w:ascii="TimesNewRomanPSMT" w:hAnsi="TimesNewRomanPSMT"/>
        </w:rPr>
        <w:t xml:space="preserve"> bottles to </w:t>
      </w:r>
      <w:r w:rsidR="00DE27D1">
        <w:rPr>
          <w:rFonts w:ascii="TimesNewRomanPSMT" w:hAnsi="TimesNewRomanPSMT"/>
        </w:rPr>
        <w:t xml:space="preserve">collect </w:t>
      </w:r>
      <w:bookmarkStart w:id="1" w:name="_GoBack"/>
      <w:del w:id="2" w:author="OSCAR Chang" w:date="2020-02-24T23:23:00Z">
        <w:r w:rsidR="00861CB5" w:rsidDel="0037202B">
          <w:rPr>
            <w:rFonts w:ascii="TimesNewRomanPSMT" w:hAnsi="TimesNewRomanPSMT"/>
          </w:rPr>
          <w:delText>9</w:delText>
        </w:r>
      </w:del>
      <w:bookmarkEnd w:id="1"/>
      <w:ins w:id="3" w:author="OSCAR Chang" w:date="2020-02-24T23:23:00Z">
        <w:r w:rsidR="0037202B">
          <w:rPr>
            <w:rFonts w:ascii="TimesNewRomanPSMT" w:hAnsi="TimesNewRomanPSMT"/>
          </w:rPr>
          <w:t>40</w:t>
        </w:r>
      </w:ins>
      <w:r w:rsidR="00861CB5">
        <w:rPr>
          <w:rFonts w:ascii="TimesNewRomanPSMT" w:hAnsi="TimesNewRomanPSMT"/>
        </w:rPr>
        <w:t xml:space="preserve"> liters of seawater from 5-m depth and subsurface chlorophyll maximum (SCM) layers at every station. </w:t>
      </w:r>
    </w:p>
    <w:p w14:paraId="371D8752" w14:textId="3D453796" w:rsidR="0034069A" w:rsidRDefault="000D51D0" w:rsidP="0034069A">
      <w:pPr>
        <w:pStyle w:val="NormalWeb"/>
        <w:spacing w:before="0" w:beforeAutospacing="0" w:after="0" w:afterAutospacing="0"/>
        <w:ind w:firstLine="480"/>
        <w:rPr>
          <w:ins w:id="4" w:author="劉芝仙" w:date="2020-02-24T22:54:00Z"/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</w:t>
      </w:r>
      <w:r w:rsidR="00264E14">
        <w:rPr>
          <w:rFonts w:ascii="TimesNewRomanPSMT" w:hAnsi="TimesNewRomanPSMT"/>
        </w:rPr>
        <w:t xml:space="preserve">the abundance of </w:t>
      </w:r>
      <w:r>
        <w:rPr>
          <w:rFonts w:ascii="TimesNewRomanPSMT" w:hAnsi="TimesNewRomanPSMT"/>
        </w:rPr>
        <w:t xml:space="preserve">bacteria </w:t>
      </w:r>
      <w:r w:rsidR="003C5751">
        <w:rPr>
          <w:rFonts w:ascii="TimesNewRomanPSMT" w:hAnsi="TimesNewRomanPSMT"/>
        </w:rPr>
        <w:t xml:space="preserve">and </w:t>
      </w:r>
      <w:proofErr w:type="spellStart"/>
      <w:r w:rsidR="003C5751">
        <w:rPr>
          <w:rFonts w:ascii="TimesNewRomanPSMT" w:hAnsi="TimesNewRomanPSMT"/>
        </w:rPr>
        <w:t>nanoflagellate</w:t>
      </w:r>
      <w:proofErr w:type="spellEnd"/>
      <w:r w:rsidR="0098283F">
        <w:rPr>
          <w:rFonts w:ascii="TimesNewRomanPSMT" w:hAnsi="TimesNewRomanPSMT"/>
        </w:rPr>
        <w:t xml:space="preserve"> (NF)</w:t>
      </w:r>
      <w:r>
        <w:rPr>
          <w:rFonts w:ascii="TimesNewRomanPSMT" w:hAnsi="TimesNewRomanPSMT"/>
        </w:rPr>
        <w:t xml:space="preserve">, </w:t>
      </w:r>
      <w:r w:rsidR="003C5751">
        <w:rPr>
          <w:rFonts w:ascii="TimesNewRomanPSMT" w:hAnsi="TimesNewRomanPSMT"/>
        </w:rPr>
        <w:t xml:space="preserve">we will first filter </w:t>
      </w:r>
      <w:ins w:id="5" w:author="劉芝仙" w:date="2020-02-24T22:22:00Z">
        <w:r w:rsidR="009828E4">
          <w:rPr>
            <w:rFonts w:ascii="TimesNewRomanPSMT" w:hAnsi="TimesNewRomanPSMT"/>
          </w:rPr>
          <w:t>1</w:t>
        </w:r>
      </w:ins>
      <w:r w:rsidR="003C5751" w:rsidRPr="00143BDD">
        <w:rPr>
          <w:rFonts w:ascii="TimesNewRomanPSMT" w:hAnsi="TimesNewRomanPSMT" w:hint="eastAsia"/>
          <w:color w:val="000000" w:themeColor="text1"/>
        </w:rPr>
        <w:t>5</w:t>
      </w:r>
      <w:r w:rsidR="003C5751" w:rsidRPr="00143BDD">
        <w:rPr>
          <w:rFonts w:ascii="TimesNewRomanPSMT" w:hAnsi="TimesNewRomanPSMT"/>
          <w:color w:val="000000" w:themeColor="text1"/>
        </w:rPr>
        <w:t>0</w:t>
      </w:r>
      <w:r w:rsidRPr="00143BDD">
        <w:rPr>
          <w:rFonts w:ascii="TimesNewRomanPSMT" w:hAnsi="TimesNewRomanPSMT"/>
          <w:color w:val="000000" w:themeColor="text1"/>
        </w:rPr>
        <w:t>mL</w:t>
      </w:r>
      <w:ins w:id="6" w:author="劉芝仙" w:date="2020-02-24T22:53:00Z">
        <w:r w:rsidR="0034069A">
          <w:rPr>
            <w:rFonts w:ascii="TimesNewRomanPSMT" w:hAnsi="TimesNewRomanPSMT"/>
            <w:color w:val="000000" w:themeColor="text1"/>
          </w:rPr>
          <w:t xml:space="preserve"> (50mL for </w:t>
        </w:r>
      </w:ins>
      <w:ins w:id="7" w:author="OSCAR Chang" w:date="2020-02-24T23:11:00Z">
        <w:r w:rsidR="00612EC3">
          <w:rPr>
            <w:rFonts w:ascii="TimesNewRomanPSMT" w:hAnsi="TimesNewRomanPSMT"/>
          </w:rPr>
          <w:t>bacteria</w:t>
        </w:r>
        <w:r w:rsidR="00612EC3">
          <w:rPr>
            <w:rFonts w:ascii="TimesNewRomanPSMT" w:hAnsi="TimesNewRomanPSMT" w:hint="eastAsia"/>
          </w:rPr>
          <w:t xml:space="preserve"> </w:t>
        </w:r>
      </w:ins>
      <w:ins w:id="8" w:author="OSCAR Chang" w:date="2020-02-24T23:12:00Z">
        <w:r w:rsidR="00612EC3">
          <w:rPr>
            <w:rFonts w:ascii="TimesNewRomanPSMT" w:hAnsi="TimesNewRomanPSMT"/>
          </w:rPr>
          <w:t xml:space="preserve">abundance </w:t>
        </w:r>
      </w:ins>
      <w:ins w:id="9" w:author="劉芝仙" w:date="2020-02-24T22:53:00Z">
        <w:del w:id="10" w:author="OSCAR Chang" w:date="2020-02-24T23:11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,1)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  <w:del w:id="11" w:author="OSCAR Chang" w:date="2020-02-24T23:12:00Z">
          <w:r w:rsidR="0034069A" w:rsidDel="00612EC3">
            <w:rPr>
              <w:rFonts w:ascii="TimesNewRomanPSMT" w:hAnsi="TimesNewRomanPSMT"/>
              <w:color w:val="000000" w:themeColor="text1"/>
            </w:rPr>
            <w:delText xml:space="preserve"> </w:delText>
          </w:r>
        </w:del>
        <w:r w:rsidR="0034069A">
          <w:rPr>
            <w:rFonts w:ascii="TimesNewRomanPSMT" w:hAnsi="TimesNewRomanPSMT"/>
            <w:color w:val="000000" w:themeColor="text1"/>
          </w:rPr>
          <w:t xml:space="preserve">and 100mL for </w:t>
        </w:r>
        <w:del w:id="12" w:author="OSCAR Chang" w:date="2020-02-24T23:12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,2)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</w:ins>
      <w:ins w:id="13" w:author="OSCAR Chang" w:date="2020-02-24T23:12:00Z">
        <w:r w:rsidR="00612EC3">
          <w:rPr>
            <w:rFonts w:ascii="TimesNewRomanPSMT" w:hAnsi="TimesNewRomanPSMT"/>
            <w:color w:val="000000" w:themeColor="text1"/>
          </w:rPr>
          <w:t>NF abundance</w:t>
        </w:r>
      </w:ins>
      <w:ins w:id="14" w:author="劉芝仙" w:date="2020-02-24T22:53:00Z">
        <w:r w:rsidR="0034069A">
          <w:rPr>
            <w:rFonts w:ascii="TimesNewRomanPSMT" w:hAnsi="TimesNewRomanPSMT"/>
            <w:color w:val="000000" w:themeColor="text1"/>
          </w:rPr>
          <w:t>)</w:t>
        </w:r>
      </w:ins>
      <w:r w:rsidRPr="00143BDD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</w:rPr>
        <w:t xml:space="preserve">out </w:t>
      </w:r>
      <w:r w:rsidR="00861CB5">
        <w:rPr>
          <w:rFonts w:ascii="TimesNewRomanPSMT" w:hAnsi="TimesNewRomanPSMT"/>
        </w:rPr>
        <w:t xml:space="preserve">of the </w:t>
      </w:r>
      <w:ins w:id="15" w:author="OSCAR Chang" w:date="2020-02-24T23:24:00Z">
        <w:r w:rsidR="0037202B">
          <w:rPr>
            <w:rFonts w:ascii="TimesNewRomanPSMT" w:hAnsi="TimesNewRomanPSMT"/>
          </w:rPr>
          <w:t>40</w:t>
        </w:r>
      </w:ins>
      <w:del w:id="16" w:author="OSCAR Chang" w:date="2020-02-24T23:24:00Z">
        <w:r w:rsidR="00861CB5" w:rsidDel="0037202B">
          <w:rPr>
            <w:rFonts w:ascii="TimesNewRomanPSMT" w:hAnsi="TimesNewRomanPSMT"/>
          </w:rPr>
          <w:delText>9</w:delText>
        </w:r>
      </w:del>
      <w:r w:rsidR="00861CB5">
        <w:rPr>
          <w:rFonts w:ascii="TimesNewRomanPSMT" w:hAnsi="TimesNewRomanPSMT"/>
        </w:rPr>
        <w:t>L seawater</w:t>
      </w:r>
      <w:r w:rsidR="00CD3C57">
        <w:rPr>
          <w:rFonts w:ascii="TimesNewRomanPSMT" w:hAnsi="TimesNewRomanPSMT"/>
        </w:rPr>
        <w:t xml:space="preserve"> </w:t>
      </w:r>
      <w:r w:rsidR="00861CB5">
        <w:rPr>
          <w:rFonts w:ascii="TimesNewRomanPSMT" w:hAnsi="TimesNewRomanPSMT"/>
        </w:rPr>
        <w:t xml:space="preserve">through a 20 </w:t>
      </w:r>
      <w:proofErr w:type="spellStart"/>
      <w:r w:rsidR="00861CB5">
        <w:rPr>
          <w:rFonts w:ascii="TimesNewRomanPSMT" w:hAnsi="TimesNewRomanPSMT"/>
        </w:rPr>
        <w:t>μm</w:t>
      </w:r>
      <w:proofErr w:type="spellEnd"/>
      <w:r w:rsidR="00861CB5">
        <w:rPr>
          <w:rFonts w:ascii="TimesNewRomanPSMT" w:hAnsi="TimesNewRomanPSMT"/>
        </w:rPr>
        <w:t xml:space="preserve"> mesh</w:t>
      </w:r>
      <w:r w:rsidR="003C5751">
        <w:rPr>
          <w:rFonts w:ascii="TimesNewRomanPSMT" w:hAnsi="TimesNewRomanPSMT"/>
        </w:rPr>
        <w:t xml:space="preserve">. </w:t>
      </w:r>
      <w:ins w:id="17" w:author="劉芝仙" w:date="2020-02-24T22:53:00Z">
        <w:del w:id="18" w:author="OSCAR Chang" w:date="2020-02-24T23:12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,1)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</w:ins>
      <w:ins w:id="19" w:author="OSCAR Chang" w:date="2020-02-24T23:12:00Z">
        <w:r w:rsidR="00612EC3">
          <w:rPr>
            <w:rFonts w:ascii="TimesNewRomanPSMT" w:hAnsi="TimesNewRomanPSMT"/>
            <w:color w:val="000000" w:themeColor="text1"/>
          </w:rPr>
          <w:t xml:space="preserve">For bacteria abundance, </w:t>
        </w:r>
      </w:ins>
      <w:del w:id="20" w:author="OSCAR Chang" w:date="2020-02-24T23:12:00Z">
        <w:r w:rsidR="003C5751" w:rsidDel="00612EC3">
          <w:rPr>
            <w:rFonts w:ascii="TimesNewRomanPSMT" w:hAnsi="TimesNewRomanPSMT"/>
          </w:rPr>
          <w:delText>D</w:delText>
        </w:r>
      </w:del>
      <w:ins w:id="21" w:author="OSCAR Chang" w:date="2020-02-24T23:12:00Z">
        <w:r w:rsidR="00612EC3">
          <w:rPr>
            <w:rFonts w:ascii="TimesNewRomanPSMT" w:hAnsi="TimesNewRomanPSMT"/>
          </w:rPr>
          <w:t>d</w:t>
        </w:r>
      </w:ins>
      <w:r w:rsidR="003C5751">
        <w:rPr>
          <w:rFonts w:ascii="TimesNewRomanPSMT" w:hAnsi="TimesNewRomanPSMT"/>
        </w:rPr>
        <w:t xml:space="preserve">uplicates of 2mL subsamples will then be taken and </w:t>
      </w:r>
      <w:r w:rsidR="00861CB5">
        <w:rPr>
          <w:rFonts w:ascii="TimesNewRomanPSMT" w:hAnsi="TimesNewRomanPSMT"/>
        </w:rPr>
        <w:t>fixed with paraformaldehyde solut</w:t>
      </w:r>
      <w:r w:rsidR="00CD3C57">
        <w:rPr>
          <w:rFonts w:ascii="TimesNewRomanPSMT" w:hAnsi="TimesNewRomanPSMT"/>
        </w:rPr>
        <w:t xml:space="preserve">ion </w:t>
      </w:r>
      <w:r w:rsidR="002C1409">
        <w:rPr>
          <w:rFonts w:ascii="TimesNewRomanPSMT" w:hAnsi="TimesNewRomanPSMT" w:hint="eastAsia"/>
        </w:rPr>
        <w:t>(</w:t>
      </w:r>
      <w:r w:rsidR="00CD3C57">
        <w:rPr>
          <w:rFonts w:ascii="TimesNewRomanPSMT" w:hAnsi="TimesNewRomanPSMT"/>
        </w:rPr>
        <w:t>final concentration</w:t>
      </w:r>
      <w:r w:rsidR="00264E14">
        <w:rPr>
          <w:rFonts w:ascii="TimesNewRomanPSMT" w:hAnsi="TimesNewRomanPSMT"/>
        </w:rPr>
        <w:t xml:space="preserve"> of</w:t>
      </w:r>
      <w:r w:rsidR="00CD3C57">
        <w:rPr>
          <w:rFonts w:ascii="TimesNewRomanPSMT" w:hAnsi="TimesNewRomanPSMT"/>
        </w:rPr>
        <w:t xml:space="preserve"> 0.2%</w:t>
      </w:r>
      <w:r w:rsidR="002C1409">
        <w:rPr>
          <w:rFonts w:ascii="TimesNewRomanPSMT" w:hAnsi="TimesNewRomanPSMT" w:hint="eastAsia"/>
        </w:rPr>
        <w:t>)</w:t>
      </w:r>
      <w:r w:rsidR="00CD3C57">
        <w:rPr>
          <w:rFonts w:ascii="TimesNewRomanPSMT" w:hAnsi="TimesNewRomanPSMT"/>
        </w:rPr>
        <w:t>.</w:t>
      </w:r>
      <w:r w:rsidR="003C5751">
        <w:rPr>
          <w:rFonts w:ascii="TimesNewRomanPSMT" w:hAnsi="TimesNewRomanPSMT"/>
        </w:rPr>
        <w:t xml:space="preserve"> </w:t>
      </w:r>
      <w:moveToRangeStart w:id="22" w:author="OSCAR Chang" w:date="2020-02-24T23:16:00Z" w:name="move33478633"/>
      <w:moveTo w:id="23" w:author="OSCAR Chang" w:date="2020-02-24T23:16:00Z">
        <w:r w:rsidR="00612EC3">
          <w:rPr>
            <w:rFonts w:ascii="TimesNewRomanPSMT" w:hAnsi="TimesNewRomanPSMT"/>
          </w:rPr>
          <w:t xml:space="preserve">Samples fixed in 0.2 % paraformaldehyde will be frozen in liquid nitrogen (if not, </w:t>
        </w:r>
        <w:r w:rsidR="00612EC3">
          <w:rPr>
            <w:rFonts w:ascii="TimesNewRomanPSMT" w:hAnsi="TimesNewRomanPSMT" w:hint="eastAsia"/>
          </w:rPr>
          <w:t>p</w:t>
        </w:r>
        <w:r w:rsidR="00612EC3">
          <w:rPr>
            <w:rFonts w:ascii="TimesNewRomanPSMT" w:hAnsi="TimesNewRomanPSMT"/>
          </w:rPr>
          <w:t>reserved in -20 °C refrigerator on-board).</w:t>
        </w:r>
      </w:moveTo>
      <w:moveToRangeEnd w:id="22"/>
      <w:ins w:id="24" w:author="OSCAR Chang" w:date="2020-02-24T23:16:00Z">
        <w:r w:rsidR="00612EC3">
          <w:rPr>
            <w:rFonts w:ascii="TimesNewRomanPSMT" w:hAnsi="TimesNewRomanPSMT"/>
          </w:rPr>
          <w:t xml:space="preserve"> </w:t>
        </w:r>
      </w:ins>
      <w:ins w:id="25" w:author="OSCAR Chang" w:date="2020-02-24T23:12:00Z">
        <w:r w:rsidR="00612EC3">
          <w:rPr>
            <w:rFonts w:ascii="TimesNewRomanPSMT" w:hAnsi="TimesNewRomanPSMT"/>
            <w:color w:val="000000" w:themeColor="text1"/>
          </w:rPr>
          <w:t>For NF ab</w:t>
        </w:r>
      </w:ins>
      <w:ins w:id="26" w:author="OSCAR Chang" w:date="2020-02-24T23:13:00Z">
        <w:r w:rsidR="00612EC3">
          <w:rPr>
            <w:rFonts w:ascii="TimesNewRomanPSMT" w:hAnsi="TimesNewRomanPSMT"/>
            <w:color w:val="000000" w:themeColor="text1"/>
          </w:rPr>
          <w:t>undance,</w:t>
        </w:r>
      </w:ins>
      <w:ins w:id="27" w:author="OSCAR Chang" w:date="2020-02-24T23:11:00Z">
        <w:r w:rsidR="00612EC3">
          <w:rPr>
            <w:rFonts w:ascii="TimesNewRomanPSMT" w:hAnsi="TimesNewRomanPSMT" w:hint="eastAsia"/>
            <w:color w:val="000000" w:themeColor="text1"/>
          </w:rPr>
          <w:t xml:space="preserve"> </w:t>
        </w:r>
      </w:ins>
      <w:ins w:id="28" w:author="劉芝仙" w:date="2020-02-24T22:22:00Z">
        <w:del w:id="29" w:author="OSCAR Chang" w:date="2020-02-24T23:13:00Z">
          <w:r w:rsidR="009828E4" w:rsidDel="00612EC3">
            <w:rPr>
              <w:rFonts w:ascii="TimesNewRomanPSMT" w:hAnsi="TimesNewRomanPSMT"/>
            </w:rPr>
            <w:delText>D</w:delText>
          </w:r>
        </w:del>
      </w:ins>
      <w:ins w:id="30" w:author="OSCAR Chang" w:date="2020-02-24T23:13:00Z">
        <w:r w:rsidR="00612EC3">
          <w:rPr>
            <w:rFonts w:ascii="TimesNewRomanPSMT" w:hAnsi="TimesNewRomanPSMT"/>
          </w:rPr>
          <w:t>d</w:t>
        </w:r>
      </w:ins>
      <w:ins w:id="31" w:author="劉芝仙" w:date="2020-02-24T22:22:00Z">
        <w:r w:rsidR="009828E4">
          <w:rPr>
            <w:rFonts w:ascii="TimesNewRomanPSMT" w:hAnsi="TimesNewRomanPSMT"/>
          </w:rPr>
          <w:t>uplicates of</w:t>
        </w:r>
      </w:ins>
      <w:r w:rsidR="002C1409">
        <w:rPr>
          <w:rFonts w:ascii="TimesNewRomanPSMT" w:hAnsi="TimesNewRomanPSMT" w:hint="eastAsia"/>
        </w:rPr>
        <w:t xml:space="preserve"> </w:t>
      </w:r>
      <w:r w:rsidR="003C5751">
        <w:rPr>
          <w:rFonts w:ascii="TimesNewRomanPSMT" w:hAnsi="TimesNewRomanPSMT"/>
        </w:rPr>
        <w:t xml:space="preserve">50mL filtered seawater will be </w:t>
      </w:r>
      <w:r w:rsidR="00264E14">
        <w:rPr>
          <w:rFonts w:ascii="TimesNewRomanPSMT" w:hAnsi="TimesNewRomanPSMT"/>
        </w:rPr>
        <w:t xml:space="preserve">fixed with glutaraldehyde </w:t>
      </w:r>
      <w:r w:rsidR="009E147D">
        <w:rPr>
          <w:rFonts w:ascii="TimesNewRomanPSMT" w:hAnsi="TimesNewRomanPSMT"/>
        </w:rPr>
        <w:t>(</w:t>
      </w:r>
      <w:r w:rsidR="00264E14">
        <w:rPr>
          <w:rFonts w:ascii="TimesNewRomanPSMT" w:hAnsi="TimesNewRomanPSMT"/>
        </w:rPr>
        <w:t>final concentration of 1%</w:t>
      </w:r>
      <w:r w:rsidR="009E147D">
        <w:rPr>
          <w:rFonts w:ascii="TimesNewRomanPSMT" w:hAnsi="TimesNewRomanPSMT"/>
        </w:rPr>
        <w:t>)</w:t>
      </w:r>
      <w:r w:rsidR="00264E14">
        <w:rPr>
          <w:rFonts w:ascii="TimesNewRomanPSMT" w:hAnsi="TimesNewRomanPSMT"/>
        </w:rPr>
        <w:t xml:space="preserve">. </w:t>
      </w:r>
      <w:moveFromRangeStart w:id="32" w:author="OSCAR Chang" w:date="2020-02-24T23:16:00Z" w:name="move33478633"/>
      <w:moveFrom w:id="33" w:author="OSCAR Chang" w:date="2020-02-24T23:16:00Z">
        <w:r w:rsidR="009E147D" w:rsidDel="00612EC3">
          <w:rPr>
            <w:rFonts w:ascii="TimesNewRomanPSMT" w:hAnsi="TimesNewRomanPSMT"/>
          </w:rPr>
          <w:t xml:space="preserve">Samples fixed in 0.2 % paraformaldehyde </w:t>
        </w:r>
        <w:r w:rsidR="00264E14" w:rsidDel="00612EC3">
          <w:rPr>
            <w:rFonts w:ascii="TimesNewRomanPSMT" w:hAnsi="TimesNewRomanPSMT"/>
          </w:rPr>
          <w:t xml:space="preserve">will be </w:t>
        </w:r>
        <w:ins w:id="34" w:author="劉芝仙" w:date="2020-02-24T22:23:00Z">
          <w:r w:rsidR="009828E4" w:rsidDel="00612EC3">
            <w:rPr>
              <w:rFonts w:ascii="TimesNewRomanPSMT" w:hAnsi="TimesNewRomanPSMT"/>
            </w:rPr>
            <w:t>frozen in</w:t>
          </w:r>
        </w:ins>
        <w:ins w:id="35" w:author="劉芝仙" w:date="2020-02-24T22:45:00Z">
          <w:r w:rsidR="00652AFF" w:rsidDel="00612EC3">
            <w:rPr>
              <w:rFonts w:ascii="TimesNewRomanPSMT" w:hAnsi="TimesNewRomanPSMT"/>
            </w:rPr>
            <w:t xml:space="preserve"> </w:t>
          </w:r>
        </w:ins>
        <w:ins w:id="36" w:author="劉芝仙" w:date="2020-02-24T22:23:00Z">
          <w:r w:rsidR="009828E4" w:rsidDel="00612EC3">
            <w:rPr>
              <w:rFonts w:ascii="TimesNewRomanPSMT" w:hAnsi="TimesNewRomanPSMT"/>
            </w:rPr>
            <w:t xml:space="preserve">liquid nitrogen </w:t>
          </w:r>
        </w:ins>
        <w:ins w:id="37" w:author="劉芝仙" w:date="2020-02-24T22:45:00Z">
          <w:r w:rsidR="00652AFF" w:rsidDel="00612EC3">
            <w:rPr>
              <w:rFonts w:ascii="TimesNewRomanPSMT" w:hAnsi="TimesNewRomanPSMT"/>
            </w:rPr>
            <w:t xml:space="preserve">(if not, </w:t>
          </w:r>
        </w:ins>
        <w:r w:rsidR="00264E14" w:rsidDel="00612EC3">
          <w:rPr>
            <w:rFonts w:ascii="TimesNewRomanPSMT" w:hAnsi="TimesNewRomanPSMT" w:hint="eastAsia"/>
          </w:rPr>
          <w:t>p</w:t>
        </w:r>
        <w:r w:rsidR="00264E14" w:rsidDel="00612EC3">
          <w:rPr>
            <w:rFonts w:ascii="TimesNewRomanPSMT" w:hAnsi="TimesNewRomanPSMT"/>
          </w:rPr>
          <w:t xml:space="preserve">reserved in -20 °C </w:t>
        </w:r>
        <w:ins w:id="38" w:author="劉芝仙" w:date="2020-02-24T22:24:00Z">
          <w:r w:rsidR="009828E4" w:rsidDel="00612EC3">
            <w:rPr>
              <w:rFonts w:ascii="TimesNewRomanPSMT" w:hAnsi="TimesNewRomanPSMT"/>
            </w:rPr>
            <w:t>refrigerator on-board</w:t>
          </w:r>
        </w:ins>
        <w:ins w:id="39" w:author="劉芝仙" w:date="2020-02-24T22:45:00Z">
          <w:r w:rsidR="00652AFF" w:rsidDel="00612EC3">
            <w:rPr>
              <w:rFonts w:ascii="TimesNewRomanPSMT" w:hAnsi="TimesNewRomanPSMT"/>
            </w:rPr>
            <w:t>)</w:t>
          </w:r>
        </w:ins>
        <w:ins w:id="40" w:author="劉芝仙" w:date="2020-02-24T22:24:00Z">
          <w:r w:rsidR="009828E4" w:rsidDel="00612EC3">
            <w:rPr>
              <w:rFonts w:ascii="TimesNewRomanPSMT" w:hAnsi="TimesNewRomanPSMT"/>
            </w:rPr>
            <w:t xml:space="preserve">. </w:t>
          </w:r>
        </w:ins>
      </w:moveFrom>
      <w:moveFromRangeEnd w:id="32"/>
      <w:ins w:id="41" w:author="劉芝仙" w:date="2020-02-24T22:54:00Z">
        <w:del w:id="42" w:author="OSCAR Chang" w:date="2020-02-24T23:11:00Z"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begin"/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 xml:space="preserve"> eq \o\ac(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○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delInstrText>,2)</w:delInstrText>
          </w:r>
          <w:r w:rsidR="0034069A" w:rsidDel="00612EC3">
            <w:rPr>
              <w:rFonts w:ascii="TimesNewRomanPSMT" w:hAnsi="TimesNewRomanPSMT" w:hint="eastAsia"/>
              <w:color w:val="000000" w:themeColor="text1"/>
            </w:rPr>
            <w:fldChar w:fldCharType="end"/>
          </w:r>
        </w:del>
      </w:ins>
      <w:ins w:id="43" w:author="劉芝仙" w:date="2020-02-24T22:24:00Z">
        <w:r w:rsidR="009828E4">
          <w:rPr>
            <w:rFonts w:ascii="TimesNewRomanPSMT" w:hAnsi="TimesNewRomanPSMT"/>
          </w:rPr>
          <w:t>S</w:t>
        </w:r>
      </w:ins>
      <w:r w:rsidR="009E147D">
        <w:rPr>
          <w:rFonts w:ascii="TimesNewRomanPSMT" w:hAnsi="TimesNewRomanPSMT"/>
        </w:rPr>
        <w:t>amples preserved in 1% glutaraldehyde will be frozen in</w:t>
      </w:r>
      <w:r w:rsidR="009E147D" w:rsidRPr="00B1543F">
        <w:rPr>
          <w:rFonts w:ascii="Times New Roman" w:hAnsi="Times New Roman" w:cs="Times New Roman" w:hint="eastAsia"/>
        </w:rPr>
        <w:t xml:space="preserve"> -20 </w:t>
      </w:r>
      <w:r w:rsidR="009E147D" w:rsidRPr="00B1543F">
        <w:rPr>
          <w:rFonts w:ascii="Times New Roman" w:hAnsi="Times New Roman" w:cs="Times New Roman" w:hint="eastAsia"/>
        </w:rPr>
        <w:t>°</w:t>
      </w:r>
      <w:r w:rsidR="009E147D" w:rsidRPr="00B1543F">
        <w:rPr>
          <w:rFonts w:ascii="Times New Roman" w:hAnsi="Times New Roman" w:cs="Times New Roman" w:hint="eastAsia"/>
        </w:rPr>
        <w:t>C refrigerator</w:t>
      </w:r>
      <w:r w:rsidR="009E147D">
        <w:rPr>
          <w:rFonts w:ascii="Lucida Grande" w:hAnsi="Lucida Grande" w:cs="Lucida Grande"/>
        </w:rPr>
        <w:t xml:space="preserve"> </w:t>
      </w:r>
      <w:r w:rsidR="00264E14">
        <w:rPr>
          <w:rFonts w:ascii="TimesNewRomanPSMT" w:hAnsi="TimesNewRomanPSMT"/>
        </w:rPr>
        <w:t xml:space="preserve">on-board. </w:t>
      </w:r>
      <w:r w:rsidR="009E147D">
        <w:rPr>
          <w:rFonts w:ascii="TimesNewRomanPSMT" w:hAnsi="TimesNewRomanPSMT"/>
        </w:rPr>
        <w:t>Back to the lab</w:t>
      </w:r>
      <w:r w:rsidR="00264E14">
        <w:rPr>
          <w:rFonts w:ascii="TimesNewRomanPSMT" w:hAnsi="TimesNewRomanPSMT"/>
        </w:rPr>
        <w:t>,</w:t>
      </w:r>
      <w:ins w:id="44" w:author="OSCAR Chang" w:date="2020-02-24T23:17:00Z">
        <w:r w:rsidR="00612EC3">
          <w:rPr>
            <w:rFonts w:ascii="TimesNewRomanPSMT" w:hAnsi="TimesNewRomanPSMT"/>
          </w:rPr>
          <w:t xml:space="preserve"> we will use </w:t>
        </w:r>
      </w:ins>
      <w:ins w:id="45" w:author="OSCAR Chang" w:date="2020-02-24T23:18:00Z">
        <w:r w:rsidR="00612EC3">
          <w:rPr>
            <w:rFonts w:ascii="TimesNewRomanPSMT" w:hAnsi="TimesNewRomanPSMT"/>
          </w:rPr>
          <w:t xml:space="preserve">a </w:t>
        </w:r>
        <w:r w:rsidR="00612EC3">
          <w:rPr>
            <w:rFonts w:ascii="TimesNewRomanPSMT" w:hAnsi="TimesNewRomanPSMT"/>
          </w:rPr>
          <w:t>flow cytometry</w:t>
        </w:r>
        <w:r w:rsidR="00612EC3">
          <w:rPr>
            <w:rFonts w:ascii="TimesNewRomanPSMT" w:hAnsi="TimesNewRomanPSMT"/>
          </w:rPr>
          <w:t xml:space="preserve"> to count bacteria abundance in</w:t>
        </w:r>
      </w:ins>
      <w:r w:rsidR="00264E14">
        <w:rPr>
          <w:rFonts w:ascii="TimesNewRomanPSMT" w:hAnsi="TimesNewRomanPSMT"/>
        </w:rPr>
        <w:t xml:space="preserve"> t</w:t>
      </w:r>
      <w:r w:rsidR="003C5751">
        <w:rPr>
          <w:rFonts w:ascii="TimesNewRomanPSMT" w:hAnsi="TimesNewRomanPSMT"/>
        </w:rPr>
        <w:t xml:space="preserve">he </w:t>
      </w:r>
      <w:r w:rsidR="00264E14">
        <w:rPr>
          <w:rFonts w:ascii="TimesNewRomanPSMT" w:hAnsi="TimesNewRomanPSMT"/>
        </w:rPr>
        <w:t>paraformaldehyde-fixed s</w:t>
      </w:r>
      <w:r w:rsidR="003C5751">
        <w:rPr>
          <w:rFonts w:ascii="TimesNewRomanPSMT" w:hAnsi="TimesNewRomanPSMT"/>
        </w:rPr>
        <w:t xml:space="preserve">amples </w:t>
      </w:r>
      <w:del w:id="46" w:author="OSCAR Chang" w:date="2020-02-24T23:18:00Z">
        <w:r w:rsidR="003C5751" w:rsidDel="00612EC3">
          <w:rPr>
            <w:rFonts w:ascii="TimesNewRomanPSMT" w:hAnsi="TimesNewRomanPSMT"/>
          </w:rPr>
          <w:delText>will be used to count bacteria abundance with</w:delText>
        </w:r>
      </w:del>
      <w:del w:id="47" w:author="OSCAR Chang" w:date="2020-02-24T23:17:00Z">
        <w:r w:rsidR="003C5751" w:rsidDel="00612EC3">
          <w:rPr>
            <w:rFonts w:ascii="TimesNewRomanPSMT" w:hAnsi="TimesNewRomanPSMT"/>
          </w:rPr>
          <w:delText xml:space="preserve"> flow</w:delText>
        </w:r>
        <w:r w:rsidR="00264E14" w:rsidDel="00612EC3">
          <w:rPr>
            <w:rFonts w:ascii="TimesNewRomanPSMT" w:hAnsi="TimesNewRomanPSMT"/>
          </w:rPr>
          <w:delText xml:space="preserve"> </w:delText>
        </w:r>
        <w:r w:rsidR="003C5751" w:rsidDel="00612EC3">
          <w:rPr>
            <w:rFonts w:ascii="TimesNewRomanPSMT" w:hAnsi="TimesNewRomanPSMT"/>
          </w:rPr>
          <w:delText>cytometry</w:delText>
        </w:r>
      </w:del>
      <w:ins w:id="48" w:author="劉芝仙" w:date="2020-02-24T22:38:00Z">
        <w:del w:id="49" w:author="OSCAR Chang" w:date="2020-02-24T23:18:00Z">
          <w:r w:rsidR="00264CC1" w:rsidDel="00612EC3">
            <w:rPr>
              <w:rFonts w:ascii="TimesNewRomanPSMT" w:hAnsi="TimesNewRomanPSMT"/>
            </w:rPr>
            <w:delText>,</w:delText>
          </w:r>
        </w:del>
      </w:ins>
      <w:del w:id="50" w:author="OSCAR Chang" w:date="2020-02-24T23:18:00Z">
        <w:r w:rsidR="00264E14" w:rsidDel="00612EC3">
          <w:rPr>
            <w:rFonts w:ascii="TimesNewRomanPSMT" w:hAnsi="TimesNewRomanPSMT" w:hint="eastAsia"/>
          </w:rPr>
          <w:delText xml:space="preserve"> </w:delText>
        </w:r>
      </w:del>
      <w:ins w:id="51" w:author="OSCAR Chang" w:date="2020-02-24T23:18:00Z">
        <w:r w:rsidR="00612EC3">
          <w:rPr>
            <w:rFonts w:ascii="TimesNewRomanPSMT" w:hAnsi="TimesNewRomanPSMT"/>
          </w:rPr>
          <w:t xml:space="preserve">, </w:t>
        </w:r>
      </w:ins>
      <w:r w:rsidR="00264E14">
        <w:rPr>
          <w:rFonts w:ascii="TimesNewRomanPSMT" w:hAnsi="TimesNewRomanPSMT"/>
        </w:rPr>
        <w:t xml:space="preserve">and </w:t>
      </w:r>
      <w:ins w:id="52" w:author="OSCAR Chang" w:date="2020-02-24T23:18:00Z">
        <w:r w:rsidR="00612EC3">
          <w:rPr>
            <w:rFonts w:ascii="TimesNewRomanPSMT" w:hAnsi="TimesNewRomanPSMT"/>
          </w:rPr>
          <w:t xml:space="preserve">use </w:t>
        </w:r>
        <w:r w:rsidR="00612EC3">
          <w:rPr>
            <w:rFonts w:ascii="TimesNewRomanPSMT" w:hAnsi="TimesNewRomanPSMT"/>
          </w:rPr>
          <w:t>an epifluorescence microscope</w:t>
        </w:r>
        <w:r w:rsidR="00612EC3">
          <w:rPr>
            <w:rFonts w:ascii="TimesNewRomanPSMT" w:hAnsi="TimesNewRomanPSMT"/>
          </w:rPr>
          <w:t xml:space="preserve"> to count </w:t>
        </w:r>
      </w:ins>
      <w:proofErr w:type="spellStart"/>
      <w:ins w:id="53" w:author="OSCAR Chang" w:date="2020-02-24T23:19:00Z">
        <w:r w:rsidR="00612EC3">
          <w:rPr>
            <w:rFonts w:ascii="TimesNewRomanPSMT" w:hAnsi="TimesNewRomanPSMT"/>
          </w:rPr>
          <w:lastRenderedPageBreak/>
          <w:t>nanoflagellate</w:t>
        </w:r>
        <w:proofErr w:type="spellEnd"/>
        <w:r w:rsidR="00612EC3">
          <w:rPr>
            <w:rFonts w:ascii="TimesNewRomanPSMT" w:hAnsi="TimesNewRomanPSMT"/>
          </w:rPr>
          <w:t xml:space="preserve"> abundance</w:t>
        </w:r>
        <w:r w:rsidR="00612EC3">
          <w:rPr>
            <w:rFonts w:ascii="TimesNewRomanPSMT" w:hAnsi="TimesNewRomanPSMT"/>
          </w:rPr>
          <w:t xml:space="preserve"> in </w:t>
        </w:r>
      </w:ins>
      <w:r w:rsidR="00264E14">
        <w:rPr>
          <w:rFonts w:ascii="TimesNewRomanPSMT" w:hAnsi="TimesNewRomanPSMT"/>
        </w:rPr>
        <w:t>the glutaraldehyde-fixed samples</w:t>
      </w:r>
      <w:del w:id="54" w:author="OSCAR Chang" w:date="2020-02-24T23:19:00Z">
        <w:r w:rsidR="00264E14" w:rsidDel="00612EC3">
          <w:rPr>
            <w:rFonts w:ascii="TimesNewRomanPSMT" w:hAnsi="TimesNewRomanPSMT"/>
          </w:rPr>
          <w:delText xml:space="preserve"> will be used to count </w:delText>
        </w:r>
      </w:del>
      <w:del w:id="55" w:author="OSCAR Chang" w:date="2020-02-24T23:18:00Z">
        <w:r w:rsidR="00264E14" w:rsidDel="00612EC3">
          <w:rPr>
            <w:rFonts w:ascii="TimesNewRomanPSMT" w:hAnsi="TimesNewRomanPSMT"/>
          </w:rPr>
          <w:delText xml:space="preserve">nanoflagellate abundance </w:delText>
        </w:r>
      </w:del>
      <w:del w:id="56" w:author="OSCAR Chang" w:date="2020-02-24T23:19:00Z">
        <w:r w:rsidR="00264E14" w:rsidDel="00612EC3">
          <w:rPr>
            <w:rFonts w:ascii="TimesNewRomanPSMT" w:hAnsi="TimesNewRomanPSMT"/>
          </w:rPr>
          <w:delText>with</w:delText>
        </w:r>
      </w:del>
      <w:del w:id="57" w:author="OSCAR Chang" w:date="2020-02-24T23:18:00Z">
        <w:r w:rsidR="00264E14" w:rsidDel="00612EC3">
          <w:rPr>
            <w:rFonts w:ascii="TimesNewRomanPSMT" w:hAnsi="TimesNewRomanPSMT"/>
          </w:rPr>
          <w:delText xml:space="preserve"> </w:delText>
        </w:r>
      </w:del>
      <w:ins w:id="58" w:author="劉芝仙" w:date="2020-02-24T22:38:00Z">
        <w:del w:id="59" w:author="OSCAR Chang" w:date="2020-02-24T23:18:00Z">
          <w:r w:rsidR="00264CC1" w:rsidDel="00612EC3">
            <w:rPr>
              <w:rFonts w:ascii="TimesNewRomanPSMT" w:hAnsi="TimesNewRomanPSMT"/>
            </w:rPr>
            <w:delText xml:space="preserve">an </w:delText>
          </w:r>
        </w:del>
      </w:ins>
      <w:del w:id="60" w:author="OSCAR Chang" w:date="2020-02-24T23:18:00Z">
        <w:r w:rsidR="00264E14" w:rsidDel="00612EC3">
          <w:rPr>
            <w:rFonts w:ascii="TimesNewRomanPSMT" w:hAnsi="TimesNewRomanPSMT"/>
          </w:rPr>
          <w:delText>epifluorescence microscope</w:delText>
        </w:r>
      </w:del>
      <w:r w:rsidR="00264E14">
        <w:rPr>
          <w:rFonts w:ascii="TimesNewRomanPSMT" w:hAnsi="TimesNewRomanPSMT"/>
        </w:rPr>
        <w:t xml:space="preserve">. </w:t>
      </w:r>
    </w:p>
    <w:p w14:paraId="66AB5ACC" w14:textId="0B9A2491" w:rsidR="0098283F" w:rsidRDefault="00264E14" w:rsidP="00861CB5">
      <w:pPr>
        <w:pStyle w:val="NormalWeb"/>
        <w:spacing w:before="0" w:beforeAutospacing="0" w:after="0" w:afterAutospacing="0"/>
        <w:ind w:firstLine="48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To estimate the diversity of bacteria and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, </w:t>
      </w:r>
      <w:del w:id="61" w:author="OSCAR Chang" w:date="2020-02-24T23:24:00Z">
        <w:r w:rsidR="009E147D" w:rsidDel="0037202B">
          <w:rPr>
            <w:rFonts w:ascii="TimesNewRomanPSMT" w:hAnsi="TimesNewRomanPSMT"/>
          </w:rPr>
          <w:delText xml:space="preserve">20 </w:delText>
        </w:r>
        <w:r w:rsidR="00861CB5" w:rsidDel="0037202B">
          <w:rPr>
            <w:rFonts w:ascii="TimesNewRomanPSMT" w:hAnsi="TimesNewRomanPSMT"/>
          </w:rPr>
          <w:delText>L</w:delText>
        </w:r>
      </w:del>
      <w:ins w:id="62" w:author="OSCAR Chang" w:date="2020-02-24T23:24:00Z">
        <w:r w:rsidR="0037202B">
          <w:rPr>
            <w:rFonts w:ascii="TimesNewRomanPSMT" w:hAnsi="TimesNewRomanPSMT"/>
          </w:rPr>
          <w:t>the rest of the</w:t>
        </w:r>
      </w:ins>
      <w:r w:rsidR="00861CB5">
        <w:rPr>
          <w:rFonts w:ascii="TimesNewRomanPSMT" w:hAnsi="TimesNewRomanPSMT"/>
        </w:rPr>
        <w:t xml:space="preserve"> seawater</w:t>
      </w:r>
      <w:ins w:id="63" w:author="OSCAR Chang" w:date="2020-02-24T23:24:00Z">
        <w:r w:rsidR="0037202B">
          <w:rPr>
            <w:rFonts w:ascii="TimesNewRomanPSMT" w:hAnsi="TimesNewRomanPSMT"/>
          </w:rPr>
          <w:t xml:space="preserve"> (~40L)</w:t>
        </w:r>
      </w:ins>
      <w:del w:id="64" w:author="OSCAR Chang" w:date="2020-02-24T23:24:00Z">
        <w:r w:rsidR="00861CB5" w:rsidDel="0037202B">
          <w:rPr>
            <w:rFonts w:ascii="TimesNewRomanPSMT" w:hAnsi="TimesNewRomanPSMT"/>
          </w:rPr>
          <w:delText xml:space="preserve"> samples</w:delText>
        </w:r>
      </w:del>
      <w:r w:rsidR="00861CB5">
        <w:rPr>
          <w:rFonts w:ascii="TimesNewRomanPSMT" w:hAnsi="TimesNewRomanPSMT"/>
        </w:rPr>
        <w:t xml:space="preserve"> will be </w:t>
      </w:r>
      <w:r w:rsidR="009E147D">
        <w:rPr>
          <w:rFonts w:ascii="TimesNewRomanPSMT" w:hAnsi="TimesNewRomanPSMT"/>
        </w:rPr>
        <w:t xml:space="preserve">first </w:t>
      </w:r>
      <w:r w:rsidR="00861CB5">
        <w:rPr>
          <w:rFonts w:ascii="TimesNewRomanPSMT" w:hAnsi="TimesNewRomanPSMT"/>
        </w:rPr>
        <w:t>filtered through a 20 μm mesh</w:t>
      </w:r>
      <w:r w:rsidR="009E147D">
        <w:rPr>
          <w:rFonts w:ascii="TimesNewRomanPSMT" w:hAnsi="TimesNewRomanPSMT"/>
        </w:rPr>
        <w:t>.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 xml:space="preserve">The 20 μm mesh-filtered seawater will then be filtered </w:t>
      </w:r>
      <w:ins w:id="65" w:author="劉芝仙" w:date="2020-02-24T22:26:00Z">
        <w:r w:rsidR="009828E4">
          <w:rPr>
            <w:rFonts w:ascii="TimesNewRomanPSMT" w:hAnsi="TimesNewRomanPSMT"/>
          </w:rPr>
          <w:t xml:space="preserve">first </w:t>
        </w:r>
      </w:ins>
      <w:r w:rsidR="009E147D">
        <w:rPr>
          <w:rFonts w:ascii="TimesNewRomanPSMT" w:hAnsi="TimesNewRomanPSMT"/>
        </w:rPr>
        <w:t>through</w:t>
      </w:r>
      <w:r w:rsidR="00861CB5">
        <w:rPr>
          <w:rFonts w:ascii="TimesNewRomanPSMT" w:hAnsi="TimesNewRomanPSMT"/>
        </w:rPr>
        <w:t xml:space="preserve"> a 1.2 μm</w:t>
      </w:r>
      <w:ins w:id="66" w:author="劉芝仙" w:date="2020-02-24T22:26:00Z">
        <w:r w:rsidR="009828E4">
          <w:rPr>
            <w:rFonts w:ascii="TimesNewRomanPSMT" w:hAnsi="TimesNewRomanPSMT"/>
          </w:rPr>
          <w:t xml:space="preserve">, then followed by </w:t>
        </w:r>
      </w:ins>
      <w:r w:rsidR="00861CB5">
        <w:rPr>
          <w:rFonts w:ascii="TimesNewRomanPSMT" w:hAnsi="TimesNewRomanPSMT"/>
        </w:rPr>
        <w:t>a 0.2 μm pore size polycarbonate filter</w:t>
      </w:r>
      <w:r w:rsidR="009E147D">
        <w:rPr>
          <w:rFonts w:ascii="TimesNewRomanPSMT" w:hAnsi="TimesNewRomanPSMT"/>
        </w:rPr>
        <w:t xml:space="preserve"> sequentially</w:t>
      </w:r>
      <w:r w:rsidR="00861CB5">
        <w:rPr>
          <w:rFonts w:ascii="TimesNewRomanPSMT" w:hAnsi="TimesNewRomanPSMT"/>
        </w:rPr>
        <w:t xml:space="preserve"> </w:t>
      </w:r>
      <w:r w:rsidR="009E147D">
        <w:rPr>
          <w:rFonts w:ascii="TimesNewRomanPSMT" w:hAnsi="TimesNewRomanPSMT"/>
        </w:rPr>
        <w:t>by</w:t>
      </w:r>
      <w:r w:rsidR="00861CB5">
        <w:rPr>
          <w:rFonts w:ascii="TimesNewRomanPSMT" w:hAnsi="TimesNewRomanPSMT"/>
        </w:rPr>
        <w:t xml:space="preserve"> a peristaltic pump. The 0.2 μm and 1.2 μm pore size polycarbonate filters will then be frozen in </w:t>
      </w:r>
      <w:ins w:id="67" w:author="劉芝仙" w:date="2020-02-24T22:27:00Z">
        <w:r w:rsidR="009828E4">
          <w:rPr>
            <w:rFonts w:ascii="TimesNewRomanPSMT" w:hAnsi="TimesNewRomanPSMT"/>
          </w:rPr>
          <w:t xml:space="preserve">liquid nitrogen </w:t>
        </w:r>
      </w:ins>
      <w:ins w:id="68" w:author="劉芝仙" w:date="2020-02-24T22:46:00Z">
        <w:r w:rsidR="00652AFF">
          <w:rPr>
            <w:rFonts w:ascii="TimesNewRomanPSMT" w:hAnsi="TimesNewRomanPSMT"/>
          </w:rPr>
          <w:t xml:space="preserve">(if not, </w:t>
        </w:r>
        <w:r w:rsidR="00652AFF">
          <w:rPr>
            <w:rFonts w:ascii="TimesNewRomanPSMT" w:hAnsi="TimesNewRomanPSMT" w:hint="eastAsia"/>
          </w:rPr>
          <w:t>p</w:t>
        </w:r>
        <w:r w:rsidR="00652AFF">
          <w:rPr>
            <w:rFonts w:ascii="TimesNewRomanPSMT" w:hAnsi="TimesNewRomanPSMT"/>
          </w:rPr>
          <w:t>reserved in -20 °C refrigerator on-board)</w:t>
        </w:r>
      </w:ins>
      <w:r w:rsidR="00861CB5">
        <w:rPr>
          <w:rFonts w:ascii="TimesNewRomanPSMT" w:hAnsi="TimesNewRomanPSMT"/>
        </w:rPr>
        <w:t xml:space="preserve">. Finally, from the </w:t>
      </w:r>
      <w:ins w:id="69" w:author="劉芝仙" w:date="2020-02-24T22:28:00Z">
        <w:r w:rsidR="009828E4">
          <w:rPr>
            <w:rFonts w:ascii="TimesNewRomanPSMT" w:hAnsi="TimesNewRomanPSMT"/>
          </w:rPr>
          <w:t xml:space="preserve">1.2 μm and </w:t>
        </w:r>
      </w:ins>
      <w:r w:rsidR="00861CB5">
        <w:rPr>
          <w:rFonts w:ascii="TimesNewRomanPSMT" w:hAnsi="TimesNewRomanPSMT"/>
        </w:rPr>
        <w:t xml:space="preserve">0.2 μm pore size polycarbonate filters, we will </w:t>
      </w:r>
      <w:r w:rsidR="00DE27D1">
        <w:rPr>
          <w:rFonts w:ascii="TimesNewRomanPSMT" w:hAnsi="TimesNewRomanPSMT"/>
        </w:rPr>
        <w:t xml:space="preserve">extract 18S and 16S rDNA with </w:t>
      </w:r>
      <w:proofErr w:type="spellStart"/>
      <w:r w:rsidR="00DE27D1">
        <w:rPr>
          <w:rFonts w:ascii="TimesNewRomanPSMT" w:hAnsi="TimesNewRomanPSMT"/>
        </w:rPr>
        <w:t>illumina</w:t>
      </w:r>
      <w:proofErr w:type="spellEnd"/>
      <w:r w:rsidR="00DE27D1">
        <w:rPr>
          <w:rFonts w:ascii="TimesNewRomanPSMT" w:hAnsi="TimesNewRomanPSMT"/>
        </w:rPr>
        <w:t xml:space="preserve"> </w:t>
      </w:r>
      <w:proofErr w:type="spellStart"/>
      <w:r w:rsidR="00DE27D1">
        <w:rPr>
          <w:rFonts w:ascii="TimesNewRomanPSMT" w:hAnsi="TimesNewRomanPSMT"/>
        </w:rPr>
        <w:t>Miseq</w:t>
      </w:r>
      <w:proofErr w:type="spellEnd"/>
      <w:r w:rsidR="00DE27D1">
        <w:rPr>
          <w:rFonts w:ascii="TimesNewRomanPSMT" w:hAnsi="TimesNewRomanPSMT"/>
        </w:rPr>
        <w:t xml:space="preserve"> to estimate the </w:t>
      </w:r>
      <w:proofErr w:type="spellStart"/>
      <w:r w:rsidR="00A268AA">
        <w:rPr>
          <w:rFonts w:ascii="TimesNewRomanPSMT" w:hAnsi="TimesNewRomanPSMT"/>
        </w:rPr>
        <w:t>nanoflagellates</w:t>
      </w:r>
      <w:proofErr w:type="spellEnd"/>
      <w:r w:rsidR="00A268AA">
        <w:rPr>
          <w:rFonts w:ascii="TimesNewRomanPSMT" w:hAnsi="TimesNewRomanPSMT"/>
        </w:rPr>
        <w:t xml:space="preserve"> and bacterial biodiversity</w:t>
      </w:r>
      <w:ins w:id="70" w:author="劉芝仙" w:date="2020-02-24T22:39:00Z">
        <w:r w:rsidR="00264CC1">
          <w:rPr>
            <w:rFonts w:ascii="TimesNewRomanPSMT" w:hAnsi="TimesNewRomanPSMT"/>
          </w:rPr>
          <w:t>,</w:t>
        </w:r>
      </w:ins>
      <w:r w:rsidR="00DE27D1">
        <w:rPr>
          <w:rFonts w:ascii="TimesNewRomanPSMT" w:hAnsi="TimesNewRomanPSMT"/>
        </w:rPr>
        <w:t xml:space="preserve"> respectively. </w:t>
      </w:r>
    </w:p>
    <w:p w14:paraId="68A4037D" w14:textId="77777777" w:rsidR="0098283F" w:rsidRDefault="0098283F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08DE1DFA" w14:textId="77777777" w:rsidR="0034069A" w:rsidRDefault="00750583" w:rsidP="00143BDD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Fonts w:ascii="TimesNewRomanPSMT" w:hAnsi="TimesNewRomanPSMT"/>
        </w:rPr>
        <w:lastRenderedPageBreak/>
        <w:t>[</w:t>
      </w:r>
      <w:r w:rsidR="00B1543F" w:rsidRPr="00B1543F">
        <w:rPr>
          <w:rFonts w:ascii="TimesNewRomanPSMT" w:hAnsi="TimesNewRomanPSMT"/>
        </w:rPr>
        <w:t>Equipment, consumables and chemicals</w:t>
      </w:r>
      <w:r>
        <w:rPr>
          <w:rFonts w:ascii="TimesNewRomanPSMT" w:hAnsi="TimesNewRomanPSMT"/>
        </w:rPr>
        <w:t>]</w:t>
      </w:r>
      <w:r w:rsidR="0034069A" w:rsidDel="0034069A">
        <w:rPr>
          <w:rFonts w:ascii="TimesNewRomanPSMT" w:hAnsi="TimesNewRomanPSMT" w:hint="eastAsia"/>
        </w:rPr>
        <w:t xml:space="preserve"> </w:t>
      </w:r>
    </w:p>
    <w:p w14:paraId="3EE1F8A6" w14:textId="1D7E1451" w:rsidR="00750583" w:rsidRDefault="00750583" w:rsidP="00143BDD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Bacteria abundance</w:t>
      </w:r>
      <w:r w:rsidR="00403546">
        <w:rPr>
          <w:rFonts w:ascii="TimesNewRomanPSMT" w:hAnsi="TimesNewRomanPSMT"/>
        </w:rPr>
        <w:t xml:space="preserve"> 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8856" w:type="dxa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9"/>
        <w:gridCol w:w="3255"/>
        <w:gridCol w:w="2532"/>
      </w:tblGrid>
      <w:tr w:rsidR="00750583" w:rsidRPr="00537377" w14:paraId="4E4D6874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1C4C1" w14:textId="0A371248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461DEA" w14:textId="7DC5036F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F69951" w14:textId="0A21AAC5" w:rsidR="00750583" w:rsidRPr="00537377" w:rsidRDefault="00750583" w:rsidP="00750583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234A02C6" w14:textId="77777777" w:rsidTr="00143BDD">
        <w:trPr>
          <w:trHeight w:val="300"/>
        </w:trPr>
        <w:tc>
          <w:tcPr>
            <w:tcW w:w="306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B9F8F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3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91700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482A06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750583" w:rsidRPr="00537377" w14:paraId="6F0950F9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ABD896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mL Cryogenic tubes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44DB3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2mL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53DCAF2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1B1D8F5C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374545F" w14:textId="77777777" w:rsidR="00750583" w:rsidRPr="00A7009C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A7009C">
              <w:rPr>
                <w:rFonts w:asciiTheme="majorHAnsi" w:hAnsiTheme="majorHAnsi" w:cstheme="majorHAnsi"/>
                <w:color w:val="000000"/>
              </w:rPr>
              <w:t>Spray bottle (for Ethanol)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0D59A5A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0D8F405F" w14:textId="77777777" w:rsidR="00750583" w:rsidRPr="0069044E" w:rsidRDefault="00750583" w:rsidP="00143BDD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</w:tr>
      <w:tr w:rsidR="00750583" w:rsidRPr="00537377" w14:paraId="6DE6C70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</w:tcPr>
          <w:p w14:paraId="5811882C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3255" w:type="dxa"/>
            <w:shd w:val="clear" w:color="auto" w:fill="auto"/>
            <w:noWrap/>
            <w:vAlign w:val="center"/>
          </w:tcPr>
          <w:p w14:paraId="33A1F25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2532" w:type="dxa"/>
            <w:shd w:val="clear" w:color="auto" w:fill="auto"/>
            <w:noWrap/>
            <w:vAlign w:val="center"/>
          </w:tcPr>
          <w:p w14:paraId="66DA3B0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69044E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</w:tr>
      <w:tr w:rsidR="00750583" w:rsidRPr="00537377" w14:paraId="633BF2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96E229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213307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3DC2F01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098CF36B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0DCFD6E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Pipette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7974223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750E6E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750583" w:rsidRPr="00537377" w14:paraId="7F53D4C6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F62F69B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29B94FE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1000uL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75AF9156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537377" w14:paraId="6ECAB3B2" w14:textId="77777777" w:rsidTr="00143BDD">
        <w:trPr>
          <w:trHeight w:val="30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4E16BC1F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Tip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593BC56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20uL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6510FFF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 boxes</w:t>
            </w:r>
          </w:p>
        </w:tc>
      </w:tr>
      <w:tr w:rsidR="00750583" w:rsidRPr="0069044E" w14:paraId="780BF13B" w14:textId="77777777" w:rsidTr="00143BDD">
        <w:trPr>
          <w:trHeight w:val="300"/>
        </w:trPr>
        <w:tc>
          <w:tcPr>
            <w:tcW w:w="3069" w:type="dxa"/>
            <w:shd w:val="clear" w:color="000000" w:fill="FFFF00"/>
            <w:noWrap/>
            <w:vAlign w:val="center"/>
            <w:hideMark/>
          </w:tcPr>
          <w:p w14:paraId="715CA4E1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Liquid Nitrogen??</w:t>
            </w:r>
          </w:p>
        </w:tc>
        <w:tc>
          <w:tcPr>
            <w:tcW w:w="3255" w:type="dxa"/>
            <w:shd w:val="clear" w:color="000000" w:fill="FFFF00"/>
            <w:noWrap/>
            <w:vAlign w:val="center"/>
            <w:hideMark/>
          </w:tcPr>
          <w:p w14:paraId="0A2E3744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???</w:t>
            </w:r>
          </w:p>
        </w:tc>
        <w:tc>
          <w:tcPr>
            <w:tcW w:w="2532" w:type="dxa"/>
            <w:shd w:val="clear" w:color="000000" w:fill="FFFF00"/>
            <w:noWrap/>
            <w:vAlign w:val="center"/>
            <w:hideMark/>
          </w:tcPr>
          <w:p w14:paraId="2A0AD1FE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a month? Dip &amp; freeze?</w:t>
            </w:r>
          </w:p>
        </w:tc>
      </w:tr>
      <w:tr w:rsidR="00750583" w:rsidRPr="00537377" w14:paraId="7A205D2C" w14:textId="77777777" w:rsidTr="00143BDD">
        <w:trPr>
          <w:trHeight w:val="320"/>
        </w:trPr>
        <w:tc>
          <w:tcPr>
            <w:tcW w:w="3069" w:type="dxa"/>
            <w:shd w:val="clear" w:color="auto" w:fill="auto"/>
            <w:noWrap/>
            <w:vAlign w:val="center"/>
            <w:hideMark/>
          </w:tcPr>
          <w:p w14:paraId="7D3263E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Paraformaldehyde (10%)</w:t>
            </w:r>
          </w:p>
        </w:tc>
        <w:tc>
          <w:tcPr>
            <w:tcW w:w="3255" w:type="dxa"/>
            <w:shd w:val="clear" w:color="auto" w:fill="auto"/>
            <w:noWrap/>
            <w:vAlign w:val="center"/>
            <w:hideMark/>
          </w:tcPr>
          <w:p w14:paraId="112ED442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2uL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0.2%)</w:t>
            </w:r>
          </w:p>
        </w:tc>
        <w:tc>
          <w:tcPr>
            <w:tcW w:w="2532" w:type="dxa"/>
            <w:shd w:val="clear" w:color="auto" w:fill="auto"/>
            <w:noWrap/>
            <w:vAlign w:val="center"/>
            <w:hideMark/>
          </w:tcPr>
          <w:p w14:paraId="4C91A4E5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15mLx3 tubes</w:t>
            </w:r>
          </w:p>
        </w:tc>
      </w:tr>
    </w:tbl>
    <w:p w14:paraId="51F3316A" w14:textId="77777777" w:rsidR="0034069A" w:rsidRDefault="0034069A" w:rsidP="0034069A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</w:p>
    <w:p w14:paraId="59B127B3" w14:textId="7E1A4C6F" w:rsidR="0034069A" w:rsidRDefault="0034069A" w:rsidP="0034069A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NF abundance (estimated with 40 stations+10 extra stations)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2552"/>
      </w:tblGrid>
      <w:tr w:rsidR="0034069A" w:rsidRPr="00537377" w14:paraId="0A7A0135" w14:textId="77777777" w:rsidTr="00F064A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CDD2F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 w:hint="eastAsia"/>
                <w:color w:val="000000"/>
              </w:rPr>
              <w:t>Item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E4824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</w:t>
            </w:r>
            <w:r>
              <w:rPr>
                <w:rFonts w:asciiTheme="majorHAnsi" w:hAnsiTheme="majorHAnsi" w:cstheme="majorHAnsi" w:hint="eastAsia"/>
                <w:color w:val="000000"/>
              </w:rPr>
              <w:t>ype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B24E7E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34069A" w:rsidRPr="00537377" w14:paraId="599A9D10" w14:textId="77777777" w:rsidTr="00F064A1">
        <w:trPr>
          <w:trHeight w:val="300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0209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93B417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Short (CTD-50mL)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09F42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34069A" w:rsidRPr="00537377" w14:paraId="4EC8BA70" w14:textId="77777777" w:rsidTr="00F064A1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52D8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Plastic dropper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EEC0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2421" w14:textId="77777777" w:rsidR="0034069A" w:rsidRPr="00537377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5~10</w:t>
            </w:r>
          </w:p>
        </w:tc>
      </w:tr>
      <w:tr w:rsidR="0034069A" w:rsidRPr="0069044E" w14:paraId="1D5D89A6" w14:textId="77777777" w:rsidTr="00F064A1">
        <w:trPr>
          <w:trHeight w:val="8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53A3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50mL Centrifuge Tubes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66E3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50mL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E58F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34069A" w:rsidRPr="0069044E" w14:paraId="76DA7BA2" w14:textId="77777777" w:rsidTr="00F064A1">
        <w:trPr>
          <w:trHeight w:val="30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671F5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Labels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96DF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Print Out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EE52B" w14:textId="77777777" w:rsidR="0034069A" w:rsidRPr="0069044E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34069A" w:rsidRPr="0069044E" w14:paraId="0FE48DDE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6C5EDF6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Basket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46D6CC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Market type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2AB478B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34069A" w:rsidRPr="0069044E" w14:paraId="04937B04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E23467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Metal rank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53A571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For 50mL x 9 tubes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5FEA1D7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34069A" w:rsidRPr="0069044E" w14:paraId="5F6F981D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8E30DFD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Latex gloves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99C6BF8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M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E6C063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2 boxes</w:t>
            </w:r>
          </w:p>
        </w:tc>
      </w:tr>
      <w:tr w:rsidR="0034069A" w:rsidRPr="0069044E" w14:paraId="025B649B" w14:textId="77777777" w:rsidTr="00F064A1">
        <w:trPr>
          <w:trHeight w:val="320"/>
        </w:trPr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2B7E01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Neoprene rubber Glove</w:t>
            </w:r>
          </w:p>
        </w:tc>
        <w:tc>
          <w:tcPr>
            <w:tcW w:w="31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8DD4A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 xml:space="preserve">M (for preventing </w:t>
            </w:r>
            <w:proofErr w:type="spellStart"/>
            <w:r w:rsidRPr="00143BDD">
              <w:rPr>
                <w:rFonts w:asciiTheme="majorHAnsi" w:hAnsiTheme="majorHAnsi" w:cstheme="majorHAnsi"/>
                <w:color w:val="000000"/>
              </w:rPr>
              <w:t>gluta</w:t>
            </w:r>
            <w:proofErr w:type="spellEnd"/>
            <w:r w:rsidRPr="00143BDD">
              <w:rPr>
                <w:rFonts w:asciiTheme="majorHAnsi" w:hAnsiTheme="majorHAnsi" w:cstheme="majorHAnsi"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24519A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143BDD">
              <w:rPr>
                <w:rFonts w:asciiTheme="majorHAnsi" w:hAnsiTheme="majorHAnsi" w:cstheme="majorHAnsi"/>
                <w:color w:val="000000"/>
              </w:rPr>
              <w:t xml:space="preserve"> pair</w:t>
            </w:r>
          </w:p>
        </w:tc>
      </w:tr>
      <w:tr w:rsidR="0034069A" w:rsidRPr="00537377" w14:paraId="52693DD3" w14:textId="77777777" w:rsidTr="00F064A1">
        <w:trPr>
          <w:trHeight w:val="320"/>
        </w:trPr>
        <w:tc>
          <w:tcPr>
            <w:tcW w:w="31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F31E7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Glutaraldehyde (50%)</w:t>
            </w:r>
          </w:p>
        </w:tc>
        <w:tc>
          <w:tcPr>
            <w:tcW w:w="31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A291D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1mL each sample</w:t>
            </w:r>
            <w:r w:rsidRPr="00143BDD">
              <w:rPr>
                <w:rFonts w:asciiTheme="majorHAnsi" w:hAnsiTheme="majorHAnsi" w:cstheme="majorHAnsi"/>
                <w:color w:val="000000"/>
              </w:rPr>
              <w:br/>
              <w:t>(final 1%)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27FEDE" w14:textId="77777777" w:rsidR="0034069A" w:rsidRPr="00143BDD" w:rsidRDefault="0034069A" w:rsidP="00F064A1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&gt;200 mL</w:t>
            </w:r>
          </w:p>
        </w:tc>
      </w:tr>
    </w:tbl>
    <w:p w14:paraId="6FA8ADC4" w14:textId="77777777" w:rsidR="0034069A" w:rsidRDefault="0034069A" w:rsidP="00143BDD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</w:p>
    <w:p w14:paraId="4FF820EC" w14:textId="509E1739" w:rsidR="00750583" w:rsidRDefault="00750583" w:rsidP="00143BDD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Diversity (DNA)</w:t>
      </w:r>
      <w:r>
        <w:rPr>
          <w:rFonts w:ascii="TimesNewRomanPSMT" w:hAnsi="TimesNewRomanPSMT"/>
        </w:rPr>
        <w:t xml:space="preserve"> </w:t>
      </w:r>
      <w:r w:rsidR="00403546">
        <w:rPr>
          <w:rFonts w:ascii="TimesNewRomanPSMT" w:hAnsi="TimesNewRomanPSMT"/>
        </w:rPr>
        <w:t>(estimated with 40 stations</w:t>
      </w:r>
      <w:r w:rsidR="00264CC1">
        <w:rPr>
          <w:rFonts w:ascii="TimesNewRomanPSMT" w:hAnsi="TimesNewRomanPSMT"/>
        </w:rPr>
        <w:t>+10 extra stations</w:t>
      </w:r>
      <w:r w:rsidR="00403546">
        <w:rPr>
          <w:rFonts w:ascii="TimesNewRomanPSMT" w:hAnsi="TimesNewRomanPSMT"/>
        </w:rPr>
        <w:t>)</w:t>
      </w:r>
    </w:p>
    <w:tbl>
      <w:tblPr>
        <w:tblW w:w="8784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3260"/>
        <w:gridCol w:w="2410"/>
      </w:tblGrid>
      <w:tr w:rsidR="00750583" w:rsidRPr="00537377" w14:paraId="4468388B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3D080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Item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27905" w14:textId="77777777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143BDD">
              <w:rPr>
                <w:rFonts w:asciiTheme="majorHAnsi" w:hAnsiTheme="majorHAnsi" w:cstheme="majorHAnsi"/>
                <w:color w:val="000000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98956" w14:textId="7FE86881" w:rsidR="00750583" w:rsidRPr="00143BDD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Quantity</w:t>
            </w:r>
          </w:p>
        </w:tc>
      </w:tr>
      <w:tr w:rsidR="00750583" w:rsidRPr="00537377" w14:paraId="107F8070" w14:textId="77777777" w:rsidTr="00143BDD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5BA2A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BD82F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10-20L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212BB0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09A24C4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64E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51C1B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15B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20AC66E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EF2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 filter</w:t>
            </w:r>
            <w:r>
              <w:rPr>
                <w:rFonts w:asciiTheme="majorHAnsi" w:hAnsiTheme="majorHAnsi" w:cstheme="majorHAnsi"/>
                <w:color w:val="000000"/>
              </w:rPr>
              <w:t xml:space="preserve"> #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50A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  <w:r w:rsidRPr="00537377">
              <w:rPr>
                <w:rFonts w:asciiTheme="majorHAnsi" w:hAnsiTheme="majorHAnsi" w:cstheme="majorHAnsi"/>
                <w:color w:val="000000"/>
              </w:rPr>
              <w:t>.2μm (D = 142 mm)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29C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3 boxes (300)</w:t>
            </w:r>
          </w:p>
        </w:tc>
      </w:tr>
      <w:tr w:rsidR="00750583" w:rsidRPr="00537377" w14:paraId="4199693F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C021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 xml:space="preserve">5mL </w:t>
            </w:r>
            <w:r>
              <w:rPr>
                <w:rFonts w:asciiTheme="majorHAnsi" w:hAnsiTheme="majorHAnsi" w:cstheme="majorHAnsi"/>
                <w:color w:val="000000"/>
              </w:rPr>
              <w:t>c</w:t>
            </w:r>
            <w:r w:rsidRPr="00537377">
              <w:rPr>
                <w:rFonts w:asciiTheme="majorHAnsi" w:hAnsiTheme="majorHAnsi" w:cstheme="majorHAnsi" w:hint="eastAsia"/>
                <w:color w:val="000000"/>
              </w:rPr>
              <w:t>r</w:t>
            </w:r>
            <w:r w:rsidRPr="00537377">
              <w:rPr>
                <w:rFonts w:asciiTheme="majorHAnsi" w:hAnsiTheme="majorHAnsi" w:cstheme="majorHAnsi"/>
                <w:color w:val="000000"/>
              </w:rPr>
              <w:t>yogenic tube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5635D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5mL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1DB86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200</w:t>
            </w:r>
          </w:p>
        </w:tc>
      </w:tr>
      <w:tr w:rsidR="00750583" w:rsidRPr="00537377" w14:paraId="58222A78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F6C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Tweezer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9C8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arranging filter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A4F5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750583" w:rsidRPr="00537377" w14:paraId="7314303A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FDAA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536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Long (CTD- 20L Bottle)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63F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750583" w:rsidRPr="00537377" w14:paraId="24E16B47" w14:textId="77777777" w:rsidTr="00143BDD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E4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peristaltic pump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204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1F78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 with 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24FAA543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20B112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Filter holder #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535C2C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hold the 142 mm filter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D16F7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3 sets</w:t>
            </w:r>
          </w:p>
        </w:tc>
      </w:tr>
      <w:tr w:rsidR="00750583" w:rsidRPr="00537377" w14:paraId="2E1AD977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248210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79E6413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271F29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3C2B2411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DFF38D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3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8F6D11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2582755" w14:textId="77777777" w:rsidR="00750583" w:rsidRPr="0069044E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143BDD">
              <w:rPr>
                <w:rFonts w:asciiTheme="majorHAnsi" w:hAnsiTheme="majorHAnsi" w:cstheme="majorHAnsi"/>
                <w:color w:val="000000"/>
              </w:rPr>
              <w:t>∆</w:t>
            </w:r>
          </w:p>
        </w:tc>
      </w:tr>
      <w:tr w:rsidR="00750583" w:rsidRPr="00537377" w14:paraId="50554565" w14:textId="77777777" w:rsidTr="00143BDD">
        <w:trPr>
          <w:trHeight w:val="320"/>
        </w:trPr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0925F9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gel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289FC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For pump-tube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48227" w14:textId="77777777" w:rsidR="00750583" w:rsidRPr="00537377" w:rsidRDefault="00750583" w:rsidP="00EB0C28">
            <w:pPr>
              <w:spacing w:line="0" w:lineRule="atLeast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</w:tbl>
    <w:p w14:paraId="57D013EF" w14:textId="4EFD9EE6" w:rsidR="000B4816" w:rsidRPr="00652AFF" w:rsidRDefault="000B4816" w:rsidP="000B4816"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preserve -20</w:t>
      </w:r>
      <w:r w:rsidR="00652AFF" w:rsidRPr="00652AFF">
        <w:rPr>
          <w:rFonts w:asciiTheme="majorHAnsi" w:hAnsiTheme="majorHAnsi" w:cstheme="majorHAnsi"/>
          <w:color w:val="FF0000"/>
        </w:rPr>
        <w:t>°C</w:t>
      </w:r>
      <w:r w:rsidRPr="00537377">
        <w:rPr>
          <w:rFonts w:asciiTheme="majorHAnsi" w:hAnsiTheme="majorHAnsi" w:cstheme="majorHAnsi"/>
          <w:color w:val="FF0000"/>
        </w:rPr>
        <w:t xml:space="preserve"> samples on board? (storage size for NF samples)</w:t>
      </w:r>
      <w:r w:rsidR="00652AFF">
        <w:rPr>
          <w:rFonts w:asciiTheme="majorHAnsi" w:hAnsiTheme="majorHAnsi" w:cstheme="majorHAnsi"/>
          <w:color w:val="FF0000"/>
        </w:rPr>
        <w:t xml:space="preserve">: </w:t>
      </w:r>
      <w:r w:rsidR="00652AF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≈ </w:t>
      </w:r>
      <w:r w:rsidR="00652AFF">
        <w:rPr>
          <w:rFonts w:asciiTheme="majorHAnsi" w:hAnsiTheme="majorHAnsi" w:cstheme="majorHAnsi"/>
          <w:color w:val="FF0000"/>
        </w:rPr>
        <w:t xml:space="preserve">140 of 50mL </w:t>
      </w:r>
      <w:r w:rsidR="00652AFF">
        <w:rPr>
          <w:rFonts w:asciiTheme="majorHAnsi" w:hAnsiTheme="majorHAnsi" w:cstheme="majorHAnsi"/>
          <w:color w:val="000000"/>
        </w:rPr>
        <w:t>c</w:t>
      </w:r>
      <w:r w:rsidR="00652AFF" w:rsidRPr="00143BDD">
        <w:rPr>
          <w:rFonts w:asciiTheme="majorHAnsi" w:hAnsiTheme="majorHAnsi" w:cstheme="majorHAnsi"/>
          <w:color w:val="000000"/>
        </w:rPr>
        <w:t>entrifuge Tubes</w:t>
      </w:r>
    </w:p>
    <w:p w14:paraId="572C50D0" w14:textId="77777777" w:rsidR="00704AFC" w:rsidRDefault="000B4816">
      <w:pPr>
        <w:rPr>
          <w:rFonts w:asciiTheme="majorHAnsi" w:hAnsiTheme="majorHAnsi" w:cstheme="majorHAnsi"/>
          <w:color w:val="FF0000"/>
        </w:rPr>
      </w:pPr>
      <w:r w:rsidRPr="00537377">
        <w:rPr>
          <w:rFonts w:asciiTheme="majorHAnsi" w:hAnsiTheme="majorHAnsi" w:cstheme="majorHAnsi"/>
          <w:color w:val="FF0000"/>
        </w:rPr>
        <w:t>＊</w:t>
      </w:r>
      <w:r w:rsidRPr="00537377">
        <w:rPr>
          <w:rFonts w:asciiTheme="majorHAnsi" w:hAnsiTheme="majorHAnsi" w:cstheme="majorHAnsi"/>
          <w:color w:val="FF0000"/>
        </w:rPr>
        <w:t>How to deliver -20</w:t>
      </w:r>
      <w:r w:rsidR="00652AFF" w:rsidRPr="00652AFF">
        <w:rPr>
          <w:rFonts w:asciiTheme="majorHAnsi" w:hAnsiTheme="majorHAnsi" w:cstheme="majorHAnsi"/>
          <w:color w:val="FF0000"/>
        </w:rPr>
        <w:t>°C</w:t>
      </w:r>
      <w:r w:rsidRPr="00537377">
        <w:rPr>
          <w:rFonts w:asciiTheme="majorHAnsi" w:hAnsiTheme="majorHAnsi" w:cstheme="majorHAnsi"/>
          <w:color w:val="FF0000"/>
        </w:rPr>
        <w:t xml:space="preserve"> samples from cruise to NTU laboratory? (shipping method and fee for all samples)</w:t>
      </w:r>
    </w:p>
    <w:p w14:paraId="297F45B5" w14:textId="6C883CA2" w:rsidR="0098283F" w:rsidRDefault="00704AFC">
      <w:pPr>
        <w:rPr>
          <w:rFonts w:ascii="TimesNewRomanPSMT" w:hAnsi="TimesNewRomanPSMT" w:hint="eastAsia"/>
        </w:rPr>
      </w:pPr>
      <w:r>
        <w:rPr>
          <w:rFonts w:asciiTheme="majorHAnsi" w:hAnsiTheme="majorHAnsi" w:cstheme="majorHAnsi"/>
          <w:color w:val="FF0000"/>
        </w:rPr>
        <w:lastRenderedPageBreak/>
        <w:t>=&gt; See telegram group for Mini’s experience</w:t>
      </w:r>
      <w:r w:rsidR="0098283F">
        <w:rPr>
          <w:rFonts w:ascii="TimesNewRomanPSMT" w:hAnsi="TimesNewRomanPSMT" w:hint="eastAsia"/>
        </w:rPr>
        <w:br w:type="page"/>
      </w:r>
    </w:p>
    <w:p w14:paraId="09C77A9D" w14:textId="36A7C3F5" w:rsidR="00264E14" w:rsidRDefault="00264E14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lastRenderedPageBreak/>
        <w:t xml:space="preserve">To achieve the second objective, </w:t>
      </w:r>
      <w:r w:rsidR="0098283F">
        <w:rPr>
          <w:rFonts w:ascii="Times New Roman" w:hAnsi="Times New Roman" w:cs="Times New Roman"/>
        </w:rPr>
        <w:t>we will design</w:t>
      </w:r>
      <w:r w:rsidR="00800E0C">
        <w:rPr>
          <w:rFonts w:ascii="Times New Roman" w:hAnsi="Times New Roman" w:cs="Times New Roman"/>
        </w:rPr>
        <w:t xml:space="preserve"> a</w:t>
      </w:r>
      <w:r w:rsidR="0098283F">
        <w:rPr>
          <w:rFonts w:ascii="Times New Roman" w:hAnsi="Times New Roman" w:cs="Times New Roman"/>
        </w:rPr>
        <w:t xml:space="preserve"> </w:t>
      </w:r>
      <w:r w:rsidR="009D4907">
        <w:rPr>
          <w:rFonts w:ascii="Times New Roman" w:hAnsi="Times New Roman" w:cs="Times New Roman"/>
        </w:rPr>
        <w:t xml:space="preserve">modified </w:t>
      </w:r>
      <w:r w:rsidR="00800E0C">
        <w:rPr>
          <w:rFonts w:ascii="Times New Roman" w:hAnsi="Times New Roman" w:cs="Times New Roman"/>
        </w:rPr>
        <w:t>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9D4907">
        <w:rPr>
          <w:rFonts w:ascii="Times New Roman" w:hAnsi="Times New Roman" w:cs="Times New Roman"/>
        </w:rPr>
        <w:t xml:space="preserve"> to </w:t>
      </w:r>
      <w:r w:rsidR="0098283F">
        <w:rPr>
          <w:rFonts w:ascii="Times New Roman" w:hAnsi="Times New Roman" w:cs="Times New Roman"/>
        </w:rPr>
        <w:t>first estimate the trophic interaction between bacteri</w:t>
      </w:r>
      <w:r w:rsidR="00273B10">
        <w:rPr>
          <w:rFonts w:ascii="Times New Roman" w:hAnsi="Times New Roman" w:cs="Times New Roman"/>
        </w:rPr>
        <w:t xml:space="preserve">a and </w:t>
      </w:r>
      <w:proofErr w:type="spellStart"/>
      <w:r w:rsidR="00273B10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273B10">
        <w:rPr>
          <w:rFonts w:ascii="Times New Roman" w:hAnsi="Times New Roman" w:cs="Times New Roman"/>
        </w:rPr>
        <w:t xml:space="preserve"> (NF) and an artificial </w:t>
      </w:r>
      <w:r w:rsidR="00795219">
        <w:rPr>
          <w:rFonts w:ascii="Times New Roman" w:hAnsi="Times New Roman" w:cs="Times New Roman"/>
        </w:rPr>
        <w:t>cohort</w:t>
      </w:r>
      <w:r w:rsidR="00273B10">
        <w:rPr>
          <w:rFonts w:ascii="Times New Roman" w:hAnsi="Times New Roman" w:cs="Times New Roman"/>
        </w:rPr>
        <w:t xml:space="preserve"> incubation (Exp. 2) to </w:t>
      </w:r>
      <w:r w:rsidR="0098283F">
        <w:rPr>
          <w:rFonts w:ascii="Times New Roman" w:hAnsi="Times New Roman" w:cs="Times New Roman"/>
        </w:rPr>
        <w:t xml:space="preserve">estimate the </w:t>
      </w:r>
      <w:r w:rsidR="00E43674">
        <w:rPr>
          <w:rFonts w:ascii="Times New Roman" w:hAnsi="Times New Roman" w:cs="Times New Roman"/>
        </w:rPr>
        <w:t xml:space="preserve">energy transfer from </w:t>
      </w:r>
      <w:proofErr w:type="spellStart"/>
      <w:r w:rsidR="009D4907">
        <w:rPr>
          <w:rFonts w:ascii="Times New Roman" w:hAnsi="Times New Roman" w:cs="Times New Roman"/>
        </w:rPr>
        <w:t>nanoflagellate</w:t>
      </w:r>
      <w:r w:rsidR="002B05CF">
        <w:rPr>
          <w:rFonts w:ascii="Times New Roman" w:hAnsi="Times New Roman" w:cs="Times New Roman"/>
        </w:rPr>
        <w:t>s</w:t>
      </w:r>
      <w:proofErr w:type="spellEnd"/>
      <w:r w:rsidR="009D4907">
        <w:rPr>
          <w:rFonts w:ascii="Times New Roman" w:hAnsi="Times New Roman" w:cs="Times New Roman"/>
        </w:rPr>
        <w:t xml:space="preserve"> </w:t>
      </w:r>
      <w:r w:rsidR="00E43674">
        <w:rPr>
          <w:rFonts w:ascii="Times New Roman" w:hAnsi="Times New Roman" w:cs="Times New Roman"/>
        </w:rPr>
        <w:t xml:space="preserve">to </w:t>
      </w:r>
      <w:r w:rsidR="008D78D9">
        <w:rPr>
          <w:rFonts w:ascii="Times New Roman" w:hAnsi="Times New Roman" w:cs="Times New Roman"/>
        </w:rPr>
        <w:t>small size copepods</w:t>
      </w:r>
      <w:r w:rsidR="002B05CF">
        <w:rPr>
          <w:rFonts w:ascii="Times New Roman" w:hAnsi="Times New Roman" w:cs="Times New Roman"/>
        </w:rPr>
        <w:t xml:space="preserve"> in</w:t>
      </w:r>
      <w:r w:rsidR="00705B0F">
        <w:rPr>
          <w:rFonts w:ascii="Times New Roman" w:hAnsi="Times New Roman" w:cs="Times New Roman"/>
        </w:rPr>
        <w:t xml:space="preserve"> classic food chain</w:t>
      </w:r>
      <w:r w:rsidR="00E43674">
        <w:rPr>
          <w:rFonts w:ascii="Times New Roman" w:hAnsi="Times New Roman" w:cs="Times New Roman"/>
        </w:rPr>
        <w:t xml:space="preserve">. First, to estimate the trophic interaction between bacteria and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, we plan to conduct </w:t>
      </w:r>
      <w:r w:rsidR="009D4907">
        <w:rPr>
          <w:rFonts w:ascii="Times New Roman" w:hAnsi="Times New Roman" w:cs="Times New Roman"/>
        </w:rPr>
        <w:t xml:space="preserve">the </w:t>
      </w:r>
      <w:r w:rsidR="00800E0C">
        <w:rPr>
          <w:rFonts w:ascii="Times New Roman" w:hAnsi="Times New Roman" w:cs="Times New Roman"/>
        </w:rPr>
        <w:t xml:space="preserve">classic </w:t>
      </w:r>
      <w:r w:rsidR="00440879">
        <w:rPr>
          <w:rFonts w:ascii="Times New Roman" w:hAnsi="Times New Roman" w:cs="Times New Roman"/>
        </w:rPr>
        <w:t>dilution experiment,</w:t>
      </w:r>
      <w:r w:rsidR="00E43674">
        <w:rPr>
          <w:rFonts w:ascii="Times New Roman" w:hAnsi="Times New Roman" w:cs="Times New Roman"/>
        </w:rPr>
        <w:t xml:space="preserve"> which allow</w:t>
      </w:r>
      <w:r w:rsidR="009D4907">
        <w:rPr>
          <w:rFonts w:ascii="Times New Roman" w:hAnsi="Times New Roman" w:cs="Times New Roman"/>
        </w:rPr>
        <w:t>s</w:t>
      </w:r>
      <w:r w:rsidR="00E43674">
        <w:rPr>
          <w:rFonts w:ascii="Times New Roman" w:hAnsi="Times New Roman" w:cs="Times New Roman"/>
        </w:rPr>
        <w:t xml:space="preserve"> us to estimate the consumption of bacteria by </w:t>
      </w:r>
      <w:proofErr w:type="spellStart"/>
      <w:r w:rsidR="00E43674">
        <w:rPr>
          <w:rFonts w:ascii="Times New Roman" w:hAnsi="Times New Roman" w:cs="Times New Roman"/>
        </w:rPr>
        <w:t>nanoflagellate</w:t>
      </w:r>
      <w:proofErr w:type="spellEnd"/>
      <w:r w:rsidR="00E43674">
        <w:rPr>
          <w:rFonts w:ascii="Times New Roman" w:hAnsi="Times New Roman" w:cs="Times New Roman"/>
        </w:rPr>
        <w:t xml:space="preserve">. </w:t>
      </w:r>
      <w:r w:rsidR="009D4907">
        <w:rPr>
          <w:rFonts w:ascii="Times New Roman" w:hAnsi="Times New Roman" w:cs="Times New Roman"/>
        </w:rPr>
        <w:t xml:space="preserve">In addition, we plan to modify the dilution experiment by coupling it with a predator removal experiment. This modification allows us to estimate the growth rate </w:t>
      </w:r>
      <w:r w:rsidR="00570F10">
        <w:rPr>
          <w:rFonts w:ascii="Times New Roman" w:hAnsi="Times New Roman" w:cs="Times New Roman"/>
        </w:rPr>
        <w:t xml:space="preserve">and thus the secondary production of </w:t>
      </w:r>
      <w:proofErr w:type="spellStart"/>
      <w:r w:rsidR="009D4907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>.</w:t>
      </w:r>
      <w:r w:rsidR="00705B0F">
        <w:rPr>
          <w:rFonts w:ascii="Times New Roman" w:hAnsi="Times New Roman" w:cs="Times New Roman"/>
        </w:rPr>
        <w:t xml:space="preserve"> Finally, we will also conduct </w:t>
      </w:r>
      <w:r w:rsidR="00705B0F" w:rsidRPr="008B5857">
        <w:rPr>
          <w:rFonts w:ascii="Times New Roman" w:hAnsi="Times New Roman" w:cs="Times New Roman"/>
        </w:rPr>
        <w:t>artificial cohort incubations</w:t>
      </w:r>
      <w:r w:rsidR="00705B0F">
        <w:rPr>
          <w:rFonts w:ascii="Times New Roman" w:hAnsi="Times New Roman" w:cs="Times New Roman"/>
        </w:rPr>
        <w:t xml:space="preserve"> to estimate the </w:t>
      </w:r>
      <w:r w:rsidR="00705B0F" w:rsidRPr="008B5857">
        <w:rPr>
          <w:rFonts w:ascii="Times New Roman" w:hAnsi="Times New Roman" w:cs="Times New Roman"/>
        </w:rPr>
        <w:t xml:space="preserve">secondary production of </w:t>
      </w:r>
      <w:r w:rsidR="001509CA">
        <w:rPr>
          <w:rFonts w:ascii="Times New Roman" w:hAnsi="Times New Roman" w:cs="Times New Roman"/>
        </w:rPr>
        <w:t>small size copepods (n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>copepodites</w:t>
      </w:r>
      <w:r w:rsidR="001509CA">
        <w:rPr>
          <w:rFonts w:ascii="Times New Roman" w:hAnsi="Times New Roman" w:cs="Times New Roman"/>
        </w:rPr>
        <w:t xml:space="preserve">; </w:t>
      </w:r>
      <w:r w:rsidR="00437A26">
        <w:rPr>
          <w:rFonts w:ascii="Times New Roman" w:hAnsi="Times New Roman" w:cs="Times New Roman"/>
        </w:rPr>
        <w:t>Exp. 2</w:t>
      </w:r>
      <w:r w:rsidR="00705B0F" w:rsidRPr="008B5857">
        <w:rPr>
          <w:rFonts w:ascii="Times New Roman" w:hAnsi="Times New Roman" w:cs="Times New Roman"/>
        </w:rPr>
        <w:t>)</w:t>
      </w:r>
      <w:r w:rsidR="00437A26">
        <w:rPr>
          <w:rFonts w:ascii="Times New Roman" w:hAnsi="Times New Roman" w:cs="Times New Roman"/>
        </w:rPr>
        <w:t xml:space="preserve">. From Exp. 1 and Exp. 2, we </w:t>
      </w:r>
      <w:r w:rsidR="00570F10">
        <w:rPr>
          <w:rFonts w:ascii="Times New Roman" w:hAnsi="Times New Roman" w:cs="Times New Roman"/>
        </w:rPr>
        <w:t xml:space="preserve">can estimate the energy transfer efficiency from </w:t>
      </w:r>
      <w:proofErr w:type="spellStart"/>
      <w:r w:rsidR="00570F10">
        <w:rPr>
          <w:rFonts w:ascii="Times New Roman" w:hAnsi="Times New Roman" w:cs="Times New Roman"/>
        </w:rPr>
        <w:t>nanoflagellates</w:t>
      </w:r>
      <w:proofErr w:type="spellEnd"/>
      <w:r w:rsidR="00570F10">
        <w:rPr>
          <w:rFonts w:ascii="Times New Roman" w:hAnsi="Times New Roman" w:cs="Times New Roman"/>
        </w:rPr>
        <w:t xml:space="preserve"> </w:t>
      </w:r>
      <w:r w:rsidR="005079BD">
        <w:rPr>
          <w:rFonts w:ascii="Times New Roman" w:hAnsi="Times New Roman" w:cs="Times New Roman"/>
        </w:rPr>
        <w:t xml:space="preserve">to </w:t>
      </w:r>
      <w:r w:rsidR="001509CA">
        <w:rPr>
          <w:rFonts w:ascii="Times New Roman" w:hAnsi="Times New Roman" w:cs="Times New Roman"/>
        </w:rPr>
        <w:t>small size copepods</w:t>
      </w:r>
      <w:r w:rsidR="005079BD">
        <w:rPr>
          <w:rFonts w:ascii="Times New Roman" w:hAnsi="Times New Roman" w:cs="Times New Roman"/>
        </w:rPr>
        <w:t>.</w:t>
      </w:r>
    </w:p>
    <w:p w14:paraId="4A0E5DAA" w14:textId="55C60448" w:rsidR="00472173" w:rsidRDefault="005079BD" w:rsidP="00922A40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00E0C">
        <w:rPr>
          <w:rFonts w:ascii="Times New Roman" w:hAnsi="Times New Roman" w:cs="Times New Roman"/>
        </w:rPr>
        <w:t xml:space="preserve">he </w:t>
      </w:r>
      <w:r w:rsidR="00273B10">
        <w:rPr>
          <w:rFonts w:ascii="Times New Roman" w:hAnsi="Times New Roman" w:cs="Times New Roman"/>
        </w:rPr>
        <w:t>modified</w:t>
      </w:r>
      <w:r w:rsidR="00800E0C">
        <w:rPr>
          <w:rFonts w:ascii="Times New Roman" w:hAnsi="Times New Roman" w:cs="Times New Roman"/>
        </w:rPr>
        <w:t xml:space="preserve"> dilution experiment</w:t>
      </w:r>
      <w:r w:rsidR="00273B10">
        <w:rPr>
          <w:rFonts w:ascii="Times New Roman" w:hAnsi="Times New Roman" w:cs="Times New Roman"/>
        </w:rPr>
        <w:t xml:space="preserve"> (Exp. 1)</w:t>
      </w:r>
      <w:r w:rsidR="00800E0C">
        <w:rPr>
          <w:rFonts w:ascii="Times New Roman" w:hAnsi="Times New Roman" w:cs="Times New Roman"/>
        </w:rPr>
        <w:t xml:space="preserve"> will</w:t>
      </w:r>
      <w:r w:rsidR="00273B10">
        <w:rPr>
          <w:rFonts w:ascii="Times New Roman" w:hAnsi="Times New Roman" w:cs="Times New Roman"/>
        </w:rPr>
        <w:t xml:space="preserve"> have 7 treatments</w:t>
      </w:r>
      <w:r w:rsidR="002B05CF">
        <w:rPr>
          <w:rFonts w:ascii="Times New Roman" w:hAnsi="Times New Roman" w:cs="Times New Roman"/>
        </w:rPr>
        <w:t>,</w:t>
      </w:r>
      <w:r w:rsidR="00662F30">
        <w:rPr>
          <w:rFonts w:ascii="Times New Roman" w:hAnsi="Times New Roman" w:cs="Times New Roman"/>
        </w:rPr>
        <w:t xml:space="preserve"> each </w:t>
      </w:r>
      <w:r w:rsidR="002B05CF">
        <w:rPr>
          <w:rFonts w:ascii="Times New Roman" w:hAnsi="Times New Roman" w:cs="Times New Roman"/>
        </w:rPr>
        <w:t>with</w:t>
      </w:r>
      <w:r w:rsidR="00662F30">
        <w:rPr>
          <w:rFonts w:ascii="Times New Roman" w:hAnsi="Times New Roman" w:cs="Times New Roman"/>
        </w:rPr>
        <w:t xml:space="preserve"> two replicates</w:t>
      </w:r>
      <w:r w:rsidR="00273B10">
        <w:rPr>
          <w:rFonts w:ascii="Times New Roman" w:hAnsi="Times New Roman" w:cs="Times New Roman"/>
        </w:rPr>
        <w:t xml:space="preserve">. The first </w:t>
      </w:r>
      <w:r w:rsidR="00E25812">
        <w:rPr>
          <w:rFonts w:ascii="Times New Roman" w:hAnsi="Times New Roman" w:cs="Times New Roman"/>
        </w:rPr>
        <w:t xml:space="preserve">treatment represents 100% of the </w:t>
      </w:r>
      <w:proofErr w:type="spellStart"/>
      <w:r w:rsidR="00E25812">
        <w:rPr>
          <w:rFonts w:ascii="Times New Roman" w:hAnsi="Times New Roman" w:cs="Times New Roman"/>
        </w:rPr>
        <w:t>nanoflagellate</w:t>
      </w:r>
      <w:proofErr w:type="spellEnd"/>
      <w:r w:rsidR="00E25812">
        <w:rPr>
          <w:rFonts w:ascii="Times New Roman" w:hAnsi="Times New Roman" w:cs="Times New Roman"/>
        </w:rPr>
        <w:t xml:space="preserve"> density </w:t>
      </w:r>
      <w:r w:rsidR="002D1AF8">
        <w:rPr>
          <w:rFonts w:ascii="Times New Roman" w:hAnsi="Times New Roman" w:cs="Times New Roman"/>
        </w:rPr>
        <w:t>with</w:t>
      </w:r>
      <w:r w:rsidR="00E25812">
        <w:rPr>
          <w:rFonts w:ascii="Times New Roman" w:hAnsi="Times New Roman" w:cs="Times New Roman"/>
        </w:rPr>
        <w:t xml:space="preserve"> zooplankton larger than 20um in untreated seawater. The other </w:t>
      </w:r>
      <w:r w:rsidR="00273B10">
        <w:rPr>
          <w:rFonts w:ascii="Times New Roman" w:hAnsi="Times New Roman" w:cs="Times New Roman"/>
        </w:rPr>
        <w:t xml:space="preserve">6 treatments represent </w:t>
      </w:r>
      <w:r w:rsidR="00E25812">
        <w:rPr>
          <w:rFonts w:ascii="Times New Roman" w:hAnsi="Times New Roman" w:cs="Times New Roman"/>
        </w:rPr>
        <w:t>10</w:t>
      </w:r>
      <w:r w:rsidR="00273B10">
        <w:rPr>
          <w:rFonts w:ascii="Times New Roman" w:hAnsi="Times New Roman" w:cs="Times New Roman"/>
        </w:rPr>
        <w:t xml:space="preserve">0, </w:t>
      </w:r>
      <w:r w:rsidR="00E25812">
        <w:rPr>
          <w:rFonts w:ascii="Times New Roman" w:hAnsi="Times New Roman" w:cs="Times New Roman"/>
        </w:rPr>
        <w:t>8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6</w:t>
      </w:r>
      <w:r w:rsidR="00273B10">
        <w:rPr>
          <w:rFonts w:ascii="Times New Roman" w:hAnsi="Times New Roman" w:cs="Times New Roman"/>
        </w:rPr>
        <w:t xml:space="preserve">0%, </w:t>
      </w:r>
      <w:r w:rsidR="00E25812">
        <w:rPr>
          <w:rFonts w:ascii="Times New Roman" w:hAnsi="Times New Roman" w:cs="Times New Roman"/>
        </w:rPr>
        <w:t>40%, 2</w:t>
      </w:r>
      <w:r w:rsidR="00273B10">
        <w:rPr>
          <w:rFonts w:ascii="Times New Roman" w:hAnsi="Times New Roman" w:cs="Times New Roman"/>
        </w:rPr>
        <w:t xml:space="preserve">0% and 0% of the </w:t>
      </w:r>
      <w:proofErr w:type="spellStart"/>
      <w:r w:rsidR="00273B10">
        <w:rPr>
          <w:rFonts w:ascii="Times New Roman" w:hAnsi="Times New Roman" w:cs="Times New Roman"/>
        </w:rPr>
        <w:t>nanoflagellate</w:t>
      </w:r>
      <w:proofErr w:type="spellEnd"/>
      <w:r w:rsidR="00273B10">
        <w:rPr>
          <w:rFonts w:ascii="Times New Roman" w:hAnsi="Times New Roman" w:cs="Times New Roman"/>
        </w:rPr>
        <w:t xml:space="preserve"> density in untreated seawater </w:t>
      </w:r>
      <w:r w:rsidR="002D1AF8">
        <w:rPr>
          <w:rFonts w:ascii="Times New Roman" w:hAnsi="Times New Roman" w:cs="Times New Roman"/>
        </w:rPr>
        <w:t xml:space="preserve">in which </w:t>
      </w:r>
      <w:r w:rsidR="00273B10">
        <w:rPr>
          <w:rFonts w:ascii="Times New Roman" w:hAnsi="Times New Roman" w:cs="Times New Roman"/>
        </w:rPr>
        <w:t xml:space="preserve">zooplankton </w:t>
      </w:r>
      <w:r w:rsidR="002D1AF8">
        <w:rPr>
          <w:rFonts w:ascii="Times New Roman" w:hAnsi="Times New Roman" w:cs="Times New Roman"/>
        </w:rPr>
        <w:t>larger than 20um than are removed</w:t>
      </w:r>
      <w:r w:rsidR="00273B10">
        <w:rPr>
          <w:rFonts w:ascii="Times New Roman" w:hAnsi="Times New Roman" w:cs="Times New Roman"/>
        </w:rPr>
        <w:t>.</w:t>
      </w:r>
      <w:r w:rsidR="00E25812">
        <w:rPr>
          <w:rFonts w:ascii="Times New Roman" w:hAnsi="Times New Roman" w:cs="Times New Roman"/>
        </w:rPr>
        <w:t xml:space="preserve"> </w:t>
      </w:r>
      <w:r w:rsidR="00273B10">
        <w:rPr>
          <w:rFonts w:ascii="Times New Roman" w:hAnsi="Times New Roman" w:cs="Times New Roman"/>
        </w:rPr>
        <w:t xml:space="preserve">To prepare these treatments, </w:t>
      </w:r>
      <w:r w:rsidR="00662F30">
        <w:rPr>
          <w:rFonts w:ascii="Times New Roman" w:hAnsi="Times New Roman" w:cs="Times New Roman"/>
        </w:rPr>
        <w:t xml:space="preserve">we </w:t>
      </w:r>
      <w:r w:rsidR="00662F30">
        <w:rPr>
          <w:rFonts w:ascii="TimesNewRomanPSMT" w:hAnsi="TimesNewRomanPSMT"/>
        </w:rPr>
        <w:t>will use a CTD-General Oceanic Rosette assembled with X-</w:t>
      </w:r>
      <w:proofErr w:type="spellStart"/>
      <w:r w:rsidR="00662F30">
        <w:rPr>
          <w:rFonts w:ascii="TimesNewRomanPSMT" w:hAnsi="TimesNewRomanPSMT"/>
        </w:rPr>
        <w:t>Niskin</w:t>
      </w:r>
      <w:proofErr w:type="spellEnd"/>
      <w:r w:rsidR="00662F30">
        <w:rPr>
          <w:rFonts w:ascii="TimesNewRomanPSMT" w:hAnsi="TimesNewRomanPSMT"/>
        </w:rPr>
        <w:t xml:space="preserve"> bottles to collect </w:t>
      </w:r>
      <w:r w:rsidR="00E4321D">
        <w:rPr>
          <w:rFonts w:ascii="TimesNewRomanPSMT" w:hAnsi="TimesNewRomanPSMT"/>
        </w:rPr>
        <w:t>28</w:t>
      </w:r>
      <w:r w:rsidR="00662F30">
        <w:rPr>
          <w:rFonts w:ascii="TimesNewRomanPSMT" w:hAnsi="TimesNewRomanPSMT"/>
        </w:rPr>
        <w:t xml:space="preserve"> liters of seawater from 5-m depth. </w:t>
      </w:r>
      <w:r w:rsidR="00E25812">
        <w:rPr>
          <w:rFonts w:ascii="TimesNewRomanPSMT" w:hAnsi="TimesNewRomanPSMT"/>
        </w:rPr>
        <w:t>4</w:t>
      </w:r>
      <w:r w:rsidR="00D10555">
        <w:rPr>
          <w:rFonts w:ascii="TimesNewRomanPSMT" w:hAnsi="TimesNewRomanPSMT"/>
        </w:rPr>
        <w:t>L of the</w:t>
      </w:r>
      <w:r w:rsidR="00E25812">
        <w:rPr>
          <w:rFonts w:ascii="TimesNewRomanPSMT" w:hAnsi="TimesNewRomanPSMT"/>
        </w:rPr>
        <w:t xml:space="preserve"> untreated seawater will first be taken to prepare the first treatment by filling two </w:t>
      </w:r>
      <w:r w:rsidR="00E25812" w:rsidRPr="008B5857">
        <w:rPr>
          <w:rFonts w:ascii="Times New Roman" w:hAnsi="Times New Roman" w:cs="Times New Roman"/>
        </w:rPr>
        <w:t>2L</w:t>
      </w:r>
      <w:r w:rsidR="00E25812">
        <w:rPr>
          <w:rFonts w:ascii="Times New Roman" w:hAnsi="Times New Roman" w:cs="Times New Roman"/>
        </w:rPr>
        <w:t>-</w:t>
      </w:r>
      <w:r w:rsidR="00E25812" w:rsidRPr="008B5857">
        <w:rPr>
          <w:rFonts w:ascii="Times New Roman" w:hAnsi="Times New Roman" w:cs="Times New Roman"/>
        </w:rPr>
        <w:t xml:space="preserve">carboys </w:t>
      </w:r>
      <w:r w:rsidR="00E25812">
        <w:rPr>
          <w:rFonts w:ascii="Times New Roman" w:hAnsi="Times New Roman" w:cs="Times New Roman"/>
        </w:rPr>
        <w:t>bottles</w:t>
      </w:r>
      <w:r w:rsidR="00E25812">
        <w:rPr>
          <w:rFonts w:ascii="TimesNewRomanPSMT" w:hAnsi="TimesNewRomanPSMT"/>
        </w:rPr>
        <w:t xml:space="preserve">. </w:t>
      </w:r>
      <w:r w:rsidR="00D10555">
        <w:rPr>
          <w:rFonts w:ascii="TimesNewRomanPSMT" w:hAnsi="TimesNewRomanPSMT"/>
        </w:rPr>
        <w:t>The rest of the seawater</w:t>
      </w:r>
      <w:r w:rsidR="00E4321D">
        <w:rPr>
          <w:rFonts w:ascii="TimesNewRomanPSMT" w:hAnsi="TimesNewRomanPSMT"/>
        </w:rPr>
        <w:t xml:space="preserve"> (24L)</w:t>
      </w:r>
      <w:r w:rsidR="00E25812">
        <w:rPr>
          <w:rFonts w:ascii="TimesNewRomanPSMT" w:hAnsi="TimesNewRomanPSMT"/>
        </w:rPr>
        <w:t xml:space="preserve"> </w:t>
      </w:r>
      <w:r w:rsidR="00D10555">
        <w:rPr>
          <w:rFonts w:ascii="TimesNewRomanPSMT" w:hAnsi="TimesNewRomanPSMT"/>
        </w:rPr>
        <w:t xml:space="preserve">will all be filtered through a </w:t>
      </w:r>
      <w:r w:rsidR="00D10555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 screen mesh</w:t>
      </w:r>
      <w:r w:rsidR="00922A40">
        <w:rPr>
          <w:rFonts w:ascii="Times New Roman" w:hAnsi="Times New Roman" w:cs="Times New Roman"/>
        </w:rPr>
        <w:t xml:space="preserve"> to retain </w:t>
      </w:r>
      <w:r w:rsidR="00922A40">
        <w:rPr>
          <w:rFonts w:ascii="TimesNewRomanPSMT" w:hAnsi="TimesNewRomanPSMT"/>
        </w:rPr>
        <w:t xml:space="preserve">bacterivorous </w:t>
      </w:r>
      <w:proofErr w:type="spellStart"/>
      <w:r w:rsidR="00922A40">
        <w:rPr>
          <w:rFonts w:ascii="Times New Roman" w:hAnsi="Times New Roman" w:cs="Times New Roman"/>
        </w:rPr>
        <w:t>nanoflagellates</w:t>
      </w:r>
      <w:proofErr w:type="spellEnd"/>
      <w:r w:rsidR="00922A40">
        <w:rPr>
          <w:rFonts w:ascii="Times New Roman" w:hAnsi="Times New Roman" w:cs="Times New Roman"/>
        </w:rPr>
        <w:t xml:space="preserve"> that are smaller than </w:t>
      </w:r>
      <w:r w:rsidR="00922A40" w:rsidRPr="008B5857">
        <w:rPr>
          <w:rFonts w:ascii="Times New Roman" w:hAnsi="Times New Roman" w:cs="Times New Roman"/>
        </w:rPr>
        <w:t>20 μm</w:t>
      </w:r>
      <w:r w:rsidR="00E4321D">
        <w:rPr>
          <w:rFonts w:ascii="Times New Roman" w:hAnsi="Times New Roman" w:cs="Times New Roman"/>
        </w:rPr>
        <w:t xml:space="preserve">. </w:t>
      </w:r>
      <w:r w:rsidR="00922A40">
        <w:rPr>
          <w:rFonts w:ascii="Times New Roman" w:hAnsi="Times New Roman" w:cs="Times New Roman"/>
        </w:rPr>
        <w:t xml:space="preserve">12L of these </w:t>
      </w:r>
      <w:r w:rsidR="00922A40" w:rsidRPr="008B5857">
        <w:rPr>
          <w:rFonts w:ascii="Times New Roman" w:hAnsi="Times New Roman" w:cs="Times New Roman"/>
        </w:rPr>
        <w:t>20 μm-filtered</w:t>
      </w:r>
      <w:r w:rsidR="00922A40">
        <w:rPr>
          <w:rFonts w:ascii="Times New Roman" w:hAnsi="Times New Roman" w:cs="Times New Roman"/>
        </w:rPr>
        <w:t xml:space="preserve"> seawater will </w:t>
      </w:r>
      <w:r w:rsidR="00472173">
        <w:rPr>
          <w:rFonts w:ascii="Times New Roman" w:hAnsi="Times New Roman" w:cs="Times New Roman"/>
        </w:rPr>
        <w:t xml:space="preserve">be filtered </w:t>
      </w:r>
      <w:r w:rsidR="00E4321D">
        <w:rPr>
          <w:rFonts w:ascii="Times New Roman" w:hAnsi="Times New Roman" w:cs="Times New Roman"/>
        </w:rPr>
        <w:t xml:space="preserve">again </w:t>
      </w:r>
      <w:r w:rsidR="00472173">
        <w:rPr>
          <w:rFonts w:ascii="Times New Roman" w:hAnsi="Times New Roman" w:cs="Times New Roman"/>
        </w:rPr>
        <w:t xml:space="preserve">through a </w:t>
      </w:r>
      <w:r w:rsidR="00472173">
        <w:rPr>
          <w:rFonts w:ascii="TimesNewRomanPSMT" w:hAnsi="TimesNewRomanPSMT"/>
        </w:rPr>
        <w:t>0.2 μm pore size polycarbonate filter using a peristaltic pump</w:t>
      </w:r>
      <w:r w:rsidR="00922A40">
        <w:rPr>
          <w:rFonts w:ascii="TimesNewRomanPSMT" w:hAnsi="TimesNewRomanPSMT"/>
        </w:rPr>
        <w:t xml:space="preserve"> to obtain particle free seawater</w:t>
      </w:r>
      <w:r w:rsidR="00472173">
        <w:rPr>
          <w:rFonts w:ascii="TimesNewRomanPSMT" w:hAnsi="TimesNewRomanPSMT"/>
        </w:rPr>
        <w:t xml:space="preserve">. To prepare the rest of the treatment (treatment 2 to 7), we will gently mixed </w:t>
      </w:r>
      <w:r w:rsidR="00472173">
        <w:rPr>
          <w:rFonts w:ascii="Times New Roman" w:hAnsi="Times New Roman" w:cs="Times New Roman"/>
        </w:rPr>
        <w:t xml:space="preserve">2, 1.6, 1.2, 0.8, 0.4, 0L of </w:t>
      </w:r>
      <w:r w:rsidR="00472173" w:rsidRPr="008B5857">
        <w:rPr>
          <w:rFonts w:ascii="Times New Roman" w:hAnsi="Times New Roman" w:cs="Times New Roman"/>
        </w:rPr>
        <w:t>20 μm-filtered</w:t>
      </w:r>
      <w:r w:rsidR="00472173">
        <w:rPr>
          <w:rFonts w:ascii="Times New Roman" w:hAnsi="Times New Roman" w:cs="Times New Roman"/>
        </w:rPr>
        <w:t xml:space="preserve"> seawater with 0, 0.4, 0.8, 1.2, 1.6, 2L of </w:t>
      </w:r>
      <w:r w:rsidR="00472173">
        <w:rPr>
          <w:rFonts w:ascii="TimesNewRomanPSMT" w:hAnsi="TimesNewRomanPSMT"/>
        </w:rPr>
        <w:t xml:space="preserve">particle free seawater in </w:t>
      </w:r>
      <w:r w:rsidR="00472173" w:rsidRPr="008B5857">
        <w:rPr>
          <w:rFonts w:ascii="Times New Roman" w:hAnsi="Times New Roman" w:cs="Times New Roman"/>
        </w:rPr>
        <w:t>2L</w:t>
      </w:r>
      <w:r w:rsidR="00472173">
        <w:rPr>
          <w:rFonts w:ascii="Times New Roman" w:hAnsi="Times New Roman" w:cs="Times New Roman"/>
        </w:rPr>
        <w:t>-</w:t>
      </w:r>
      <w:r w:rsidR="00472173" w:rsidRPr="008B5857">
        <w:rPr>
          <w:rFonts w:ascii="Times New Roman" w:hAnsi="Times New Roman" w:cs="Times New Roman"/>
        </w:rPr>
        <w:t xml:space="preserve">carboys </w:t>
      </w:r>
      <w:r w:rsidR="00472173">
        <w:rPr>
          <w:rFonts w:ascii="Times New Roman" w:hAnsi="Times New Roman" w:cs="Times New Roman"/>
        </w:rPr>
        <w:t xml:space="preserve">bottles. All 14 bottles will then be placed in a 100L dark incubation tank for 12-hour incubation. </w:t>
      </w:r>
    </w:p>
    <w:p w14:paraId="36B03923" w14:textId="060F9312" w:rsidR="00795219" w:rsidRDefault="00795219" w:rsidP="00143BDD">
      <w:pPr>
        <w:ind w:firstLineChars="236" w:firstLine="566"/>
        <w:rPr>
          <w:rFonts w:ascii="TimesNewRomanPSMT" w:hAnsi="TimesNewRomanPSMT" w:hint="eastAsia"/>
        </w:rPr>
      </w:pPr>
      <w:r>
        <w:rPr>
          <w:rFonts w:ascii="Times New Roman" w:hAnsi="Times New Roman" w:cs="Times New Roman"/>
        </w:rPr>
        <w:t xml:space="preserve">To count the </w:t>
      </w:r>
      <w:proofErr w:type="spellStart"/>
      <w:r>
        <w:rPr>
          <w:rFonts w:ascii="Times New Roman" w:hAnsi="Times New Roman" w:cs="Times New Roman"/>
        </w:rPr>
        <w:t>nanoflagellate</w:t>
      </w:r>
      <w:proofErr w:type="spellEnd"/>
      <w:r>
        <w:rPr>
          <w:rFonts w:ascii="Times New Roman" w:hAnsi="Times New Roman" w:cs="Times New Roman"/>
        </w:rPr>
        <w:t xml:space="preserve"> abundance </w:t>
      </w:r>
      <w:r>
        <w:rPr>
          <w:rFonts w:ascii="TimesNewRomanPSMT" w:hAnsi="TimesNewRomanPSMT"/>
          <w:color w:val="000000" w:themeColor="text1"/>
        </w:rPr>
        <w:t>in all treatments</w:t>
      </w:r>
      <w:r>
        <w:rPr>
          <w:rFonts w:ascii="Times New Roman" w:hAnsi="Times New Roman" w:cs="Times New Roman"/>
        </w:rPr>
        <w:t xml:space="preserve">, we will preserve </w:t>
      </w:r>
      <w:r w:rsidRPr="00B642F8">
        <w:rPr>
          <w:rFonts w:ascii="TimesNewRomanPSMT" w:hAnsi="TimesNewRomanPSMT"/>
          <w:color w:val="000000" w:themeColor="text1"/>
        </w:rPr>
        <w:t>50mL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="00472173" w:rsidRPr="00472173">
        <w:rPr>
          <w:rFonts w:ascii="Times New Roman" w:hAnsi="Times New Roman" w:cs="Times New Roman"/>
        </w:rPr>
        <w:t xml:space="preserve">by 1% </w:t>
      </w:r>
      <w:proofErr w:type="spellStart"/>
      <w:r w:rsidR="00472173" w:rsidRPr="00472173">
        <w:rPr>
          <w:rFonts w:ascii="Times New Roman" w:hAnsi="Times New Roman" w:cs="Times New Roman"/>
        </w:rPr>
        <w:t>glutaldehyde</w:t>
      </w:r>
      <w:proofErr w:type="spellEnd"/>
      <w:r w:rsidR="00472173" w:rsidRPr="00472173">
        <w:rPr>
          <w:rFonts w:ascii="Times New Roman" w:hAnsi="Times New Roman" w:cs="Times New Roman"/>
        </w:rPr>
        <w:t xml:space="preserve"> 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>in -20 °C</w:t>
      </w:r>
      <w:r w:rsidR="002D1AF8">
        <w:rPr>
          <w:rFonts w:ascii="TimesNewRomanPSMT" w:hAnsi="TimesNewRomanPSMT"/>
        </w:rPr>
        <w:t xml:space="preserve"> refrigerator</w:t>
      </w:r>
      <w:r>
        <w:rPr>
          <w:rFonts w:ascii="TimesNewRomanPSMT" w:hAnsi="TimesNewRomanPSMT"/>
        </w:rPr>
        <w:t xml:space="preserve"> on-board. To count bacteria abundance in the 2</w:t>
      </w:r>
      <w:r w:rsidRPr="00143BDD">
        <w:rPr>
          <w:rFonts w:ascii="TimesNewRomanPSMT" w:hAnsi="TimesNewRomanPSMT"/>
          <w:vertAlign w:val="superscript"/>
        </w:rPr>
        <w:t>nd</w:t>
      </w:r>
      <w:r>
        <w:rPr>
          <w:rFonts w:ascii="TimesNewRomanPSMT" w:hAnsi="TimesNewRomanPSMT"/>
        </w:rPr>
        <w:t xml:space="preserve"> to the 7</w:t>
      </w:r>
      <w:r w:rsidRPr="00143BDD">
        <w:rPr>
          <w:rFonts w:ascii="TimesNewRomanPSMT" w:hAnsi="TimesNewRomanPSMT"/>
          <w:vertAlign w:val="superscript"/>
        </w:rPr>
        <w:t>th</w:t>
      </w:r>
      <w:r>
        <w:rPr>
          <w:rFonts w:ascii="TimesNewRomanPSMT" w:hAnsi="TimesNewRomanPSMT"/>
        </w:rPr>
        <w:t xml:space="preserve"> treatments, we will </w:t>
      </w:r>
      <w:r>
        <w:rPr>
          <w:rFonts w:ascii="Times New Roman" w:hAnsi="Times New Roman" w:cs="Times New Roman"/>
        </w:rPr>
        <w:t>preserve 2</w:t>
      </w:r>
      <w:r w:rsidRPr="00B642F8">
        <w:rPr>
          <w:rFonts w:ascii="TimesNewRomanPSMT" w:hAnsi="TimesNewRomanPSMT"/>
          <w:color w:val="000000" w:themeColor="text1"/>
        </w:rPr>
        <w:t>mL</w:t>
      </w:r>
      <w:r>
        <w:rPr>
          <w:rFonts w:ascii="TimesNewRomanPSMT" w:hAnsi="TimesNewRomanPSMT"/>
          <w:color w:val="000000" w:themeColor="text1"/>
        </w:rPr>
        <w:t xml:space="preserve"> of the seawater before and after incubation </w:t>
      </w:r>
      <w:r w:rsidRPr="00472173">
        <w:rPr>
          <w:rFonts w:ascii="Times New Roman" w:hAnsi="Times New Roman" w:cs="Times New Roman"/>
        </w:rPr>
        <w:t>by</w:t>
      </w:r>
      <w:r w:rsidRPr="008B5857">
        <w:rPr>
          <w:rFonts w:ascii="Times New Roman" w:hAnsi="Times New Roman" w:cs="Times New Roman"/>
        </w:rPr>
        <w:t xml:space="preserve"> 0.2 % paraformaldehyde</w:t>
      </w:r>
      <w:r>
        <w:rPr>
          <w:rFonts w:ascii="Times New Roman" w:hAnsi="Times New Roman" w:cs="Times New Roman"/>
        </w:rPr>
        <w:t xml:space="preserve"> </w:t>
      </w:r>
      <w:r w:rsidRPr="00472173">
        <w:rPr>
          <w:rFonts w:ascii="Times New Roman" w:hAnsi="Times New Roman" w:cs="Times New Roman"/>
        </w:rPr>
        <w:t>and fr</w:t>
      </w:r>
      <w:r>
        <w:rPr>
          <w:rFonts w:ascii="Times New Roman" w:hAnsi="Times New Roman" w:cs="Times New Roman"/>
        </w:rPr>
        <w:t xml:space="preserve">eeze the sample </w:t>
      </w:r>
      <w:r>
        <w:rPr>
          <w:rFonts w:ascii="TimesNewRomanPSMT" w:hAnsi="TimesNewRomanPSMT"/>
        </w:rPr>
        <w:t xml:space="preserve">in liquid nitrogen on-board. Finally, the paraformaldehyde-fixed samples will be used to count bacteria abundance with flow cytometry and the glutaraldehyde-fixed samples will be used to count </w:t>
      </w:r>
      <w:proofErr w:type="spellStart"/>
      <w:r>
        <w:rPr>
          <w:rFonts w:ascii="TimesNewRomanPSMT" w:hAnsi="TimesNewRomanPSMT"/>
        </w:rPr>
        <w:t>nanoflagellate</w:t>
      </w:r>
      <w:proofErr w:type="spellEnd"/>
      <w:r>
        <w:rPr>
          <w:rFonts w:ascii="TimesNewRomanPSMT" w:hAnsi="TimesNewRomanPSMT"/>
        </w:rPr>
        <w:t xml:space="preserve"> abundance with epifluorescence microscope.</w:t>
      </w:r>
    </w:p>
    <w:p w14:paraId="0A601982" w14:textId="464A8E57" w:rsidR="001509CA" w:rsidRDefault="00795219" w:rsidP="00143BDD">
      <w:pPr>
        <w:ind w:firstLineChars="236" w:firstLine="566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 xml:space="preserve">To conduct the </w:t>
      </w:r>
      <w:r>
        <w:rPr>
          <w:rFonts w:ascii="Times New Roman" w:hAnsi="Times New Roman" w:cs="Times New Roman"/>
        </w:rPr>
        <w:t>artificial cohort incubation (Exp. 2), we</w:t>
      </w:r>
      <w:r w:rsidR="00BC4E63">
        <w:rPr>
          <w:rFonts w:ascii="Times New Roman" w:hAnsi="Times New Roman" w:cs="Times New Roman"/>
        </w:rPr>
        <w:t xml:space="preserve"> will have two treatments with three replicates </w:t>
      </w:r>
      <w:r w:rsidR="00154644">
        <w:rPr>
          <w:rFonts w:ascii="Times New Roman" w:hAnsi="Times New Roman" w:cs="Times New Roman"/>
        </w:rPr>
        <w:t xml:space="preserve">each that </w:t>
      </w:r>
      <w:r w:rsidR="00BC4E63">
        <w:rPr>
          <w:rFonts w:ascii="Times New Roman" w:hAnsi="Times New Roman" w:cs="Times New Roman"/>
        </w:rPr>
        <w:t xml:space="preserve">represent two copepod size class, i.e. 50-80 and 100-150 μm, which </w:t>
      </w:r>
      <w:r w:rsidR="00B0565E">
        <w:rPr>
          <w:rFonts w:ascii="Times New Roman" w:hAnsi="Times New Roman" w:cs="Times New Roman"/>
        </w:rPr>
        <w:t xml:space="preserve">are </w:t>
      </w:r>
      <w:r w:rsidR="00BC4E63">
        <w:rPr>
          <w:rFonts w:ascii="Times New Roman" w:hAnsi="Times New Roman" w:cs="Times New Roman"/>
        </w:rPr>
        <w:t xml:space="preserve">corresponding to </w:t>
      </w:r>
      <w:r w:rsidR="00B0565E">
        <w:rPr>
          <w:rFonts w:ascii="Times New Roman" w:hAnsi="Times New Roman" w:cs="Times New Roman"/>
        </w:rPr>
        <w:t xml:space="preserve">the </w:t>
      </w:r>
      <w:r w:rsidR="00B0565E">
        <w:rPr>
          <w:rFonts w:ascii="Times New Roman" w:hAnsi="Times New Roman" w:cs="Times New Roman"/>
        </w:rPr>
        <w:lastRenderedPageBreak/>
        <w:t>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stage of copepods. </w:t>
      </w:r>
      <w:r w:rsidR="00BC4E63">
        <w:rPr>
          <w:rFonts w:ascii="Times New Roman" w:hAnsi="Times New Roman" w:cs="Times New Roman"/>
        </w:rPr>
        <w:t xml:space="preserve">In each treatment (size class), we incubate the </w:t>
      </w:r>
      <w:r w:rsidR="00BC4E63" w:rsidRPr="008B5857">
        <w:rPr>
          <w:rFonts w:ascii="Times New Roman" w:hAnsi="Times New Roman" w:cs="Times New Roman"/>
        </w:rPr>
        <w:t>copepod</w:t>
      </w:r>
      <w:r w:rsidR="00BC4E63">
        <w:rPr>
          <w:rFonts w:ascii="Times New Roman" w:hAnsi="Times New Roman" w:cs="Times New Roman"/>
        </w:rPr>
        <w:t xml:space="preserve"> with their food consisting mostly of plankton </w:t>
      </w:r>
      <w:r w:rsidR="00BC4E63" w:rsidRPr="008B5857">
        <w:rPr>
          <w:rFonts w:ascii="Times New Roman" w:hAnsi="Times New Roman" w:cs="Times New Roman"/>
        </w:rPr>
        <w:t>&lt; 50 μm</w:t>
      </w:r>
      <w:r w:rsidR="00BC4E63">
        <w:rPr>
          <w:rFonts w:ascii="Times New Roman" w:hAnsi="Times New Roman" w:cs="Times New Roman"/>
        </w:rPr>
        <w:t xml:space="preserve">. To prepare each treatment, we </w:t>
      </w:r>
      <w:r w:rsidR="00BC4E63">
        <w:rPr>
          <w:rFonts w:ascii="TimesNewRomanPSMT" w:hAnsi="TimesNewRomanPSMT"/>
        </w:rPr>
        <w:t>will use a CTD-General Oceanic Rosette assembled with X-</w:t>
      </w:r>
      <w:proofErr w:type="spellStart"/>
      <w:r w:rsidR="00BC4E63">
        <w:rPr>
          <w:rFonts w:ascii="TimesNewRomanPSMT" w:hAnsi="TimesNewRomanPSMT"/>
        </w:rPr>
        <w:t>Niskin</w:t>
      </w:r>
      <w:proofErr w:type="spellEnd"/>
      <w:r w:rsidR="00BC4E63">
        <w:rPr>
          <w:rFonts w:ascii="TimesNewRomanPSMT" w:hAnsi="TimesNewRomanPSMT"/>
        </w:rPr>
        <w:t xml:space="preserve"> bottles to collect 1</w:t>
      </w:r>
      <w:r w:rsidR="002D1AF8">
        <w:rPr>
          <w:rFonts w:ascii="TimesNewRomanPSMT" w:hAnsi="TimesNewRomanPSMT"/>
        </w:rPr>
        <w:t>60</w:t>
      </w:r>
      <w:r w:rsidR="00BC4E63">
        <w:rPr>
          <w:rFonts w:ascii="TimesNewRomanPSMT" w:hAnsi="TimesNewRomanPSMT"/>
        </w:rPr>
        <w:t xml:space="preserve"> liters of seawater from 5-m depth. The seawater will be filtered through a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 </w:t>
      </w:r>
      <w:r w:rsidR="002D1AF8">
        <w:rPr>
          <w:rFonts w:ascii="Times New Roman" w:hAnsi="Times New Roman" w:cs="Times New Roman"/>
        </w:rPr>
        <w:t xml:space="preserve">mesh filter </w:t>
      </w:r>
      <w:r w:rsidR="00BC4E63">
        <w:rPr>
          <w:rFonts w:ascii="Times New Roman" w:hAnsi="Times New Roman" w:cs="Times New Roman"/>
        </w:rPr>
        <w:t xml:space="preserve">to retain only </w:t>
      </w:r>
      <w:r w:rsidR="00BC4E63" w:rsidRPr="008B5857">
        <w:rPr>
          <w:rFonts w:ascii="Times New Roman" w:hAnsi="Times New Roman" w:cs="Times New Roman"/>
        </w:rPr>
        <w:t>plankton</w:t>
      </w:r>
      <w:r w:rsidR="00BC4E63">
        <w:rPr>
          <w:rFonts w:ascii="Times New Roman" w:hAnsi="Times New Roman" w:cs="Times New Roman"/>
        </w:rPr>
        <w:t xml:space="preserve"> that are smaller than </w:t>
      </w:r>
      <w:r w:rsidR="00BC4E63" w:rsidRPr="008B5857">
        <w:rPr>
          <w:rFonts w:ascii="Times New Roman" w:hAnsi="Times New Roman" w:cs="Times New Roman"/>
        </w:rPr>
        <w:t>50 μm</w:t>
      </w:r>
      <w:r w:rsidR="00BC4E63">
        <w:rPr>
          <w:rFonts w:ascii="Times New Roman" w:hAnsi="Times New Roman" w:cs="Times New Roman"/>
        </w:rPr>
        <w:t xml:space="preserve">. The filtered seawater is the </w:t>
      </w:r>
      <w:r w:rsidR="00BC4E63" w:rsidRPr="008B5857">
        <w:rPr>
          <w:rFonts w:ascii="Times New Roman" w:hAnsi="Times New Roman" w:cs="Times New Roman"/>
        </w:rPr>
        <w:t>incubation water</w:t>
      </w:r>
      <w:r w:rsidR="00BC4E63">
        <w:rPr>
          <w:rFonts w:ascii="Times New Roman" w:hAnsi="Times New Roman" w:cs="Times New Roman"/>
        </w:rPr>
        <w:t xml:space="preserve">. </w:t>
      </w:r>
      <w:r w:rsidR="00BC4E63">
        <w:rPr>
          <w:rFonts w:ascii="TimesNewRomanPSMT" w:hAnsi="TimesNewRomanPSMT"/>
        </w:rPr>
        <w:t xml:space="preserve">We will then fill </w:t>
      </w:r>
      <w:r>
        <w:rPr>
          <w:rFonts w:ascii="Times New Roman" w:hAnsi="Times New Roman" w:cs="Times New Roman"/>
        </w:rPr>
        <w:t>t</w:t>
      </w:r>
      <w:r w:rsidRPr="008B5857">
        <w:rPr>
          <w:rFonts w:ascii="Times New Roman" w:hAnsi="Times New Roman" w:cs="Times New Roman"/>
        </w:rPr>
        <w:t xml:space="preserve">hree replicates of 20 L </w:t>
      </w:r>
      <w:proofErr w:type="spellStart"/>
      <w:r w:rsidRPr="008B5857">
        <w:rPr>
          <w:rFonts w:ascii="Times New Roman" w:hAnsi="Times New Roman" w:cs="Times New Roman"/>
        </w:rPr>
        <w:t>cubitainers</w:t>
      </w:r>
      <w:proofErr w:type="spellEnd"/>
      <w:r w:rsidRPr="008B5857">
        <w:rPr>
          <w:rFonts w:ascii="Times New Roman" w:hAnsi="Times New Roman" w:cs="Times New Roman"/>
        </w:rPr>
        <w:t xml:space="preserve"> with 18 L incubation water</w:t>
      </w:r>
      <w:r w:rsidR="002D1AF8">
        <w:rPr>
          <w:rFonts w:ascii="Times New Roman" w:hAnsi="Times New Roman" w:cs="Times New Roman"/>
        </w:rPr>
        <w:t xml:space="preserve"> for the two copepod size classes</w:t>
      </w:r>
      <w:r w:rsidR="00BC4E63">
        <w:rPr>
          <w:rFonts w:ascii="Times New Roman" w:hAnsi="Times New Roman" w:cs="Times New Roman"/>
        </w:rPr>
        <w:t>. We will then add</w:t>
      </w:r>
      <w:r w:rsidR="00B0565E">
        <w:rPr>
          <w:rFonts w:ascii="Times New Roman" w:hAnsi="Times New Roman" w:cs="Times New Roman"/>
        </w:rPr>
        <w:t xml:space="preserve"> the</w:t>
      </w:r>
      <w:r w:rsidR="00BC4E63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>copepods in 50-80 and 100-150 μm size range</w:t>
      </w:r>
      <w:r w:rsidR="002D1AF8">
        <w:rPr>
          <w:rFonts w:ascii="Times New Roman" w:hAnsi="Times New Roman" w:cs="Times New Roman"/>
        </w:rPr>
        <w:t xml:space="preserve">s </w:t>
      </w:r>
      <w:r w:rsidR="00B0565E">
        <w:rPr>
          <w:rFonts w:ascii="Times New Roman" w:hAnsi="Times New Roman" w:cs="Times New Roman"/>
        </w:rPr>
        <w:t xml:space="preserve">to the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>
        <w:rPr>
          <w:rFonts w:ascii="Times New Roman" w:hAnsi="Times New Roman" w:cs="Times New Roman"/>
        </w:rPr>
        <w:t>. To capture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, we will vertically tow the </w:t>
      </w:r>
      <w:r w:rsidR="00B0565E" w:rsidRPr="008B5857">
        <w:rPr>
          <w:rFonts w:ascii="Times New Roman" w:hAnsi="Times New Roman" w:cs="Times New Roman"/>
        </w:rPr>
        <w:t>50</w:t>
      </w:r>
      <w:r w:rsidR="00B0565E">
        <w:rPr>
          <w:rFonts w:ascii="Times New Roman" w:hAnsi="Times New Roman" w:cs="Times New Roman"/>
        </w:rPr>
        <w:t xml:space="preserve"> and </w:t>
      </w:r>
      <w:r w:rsidR="00B0565E" w:rsidRPr="008B5857">
        <w:rPr>
          <w:rFonts w:ascii="Times New Roman" w:hAnsi="Times New Roman" w:cs="Times New Roman"/>
        </w:rPr>
        <w:t>100 μm plankton nets</w:t>
      </w:r>
      <w:r w:rsidR="00B0565E">
        <w:rPr>
          <w:rFonts w:ascii="Times New Roman" w:hAnsi="Times New Roman" w:cs="Times New Roman"/>
        </w:rPr>
        <w:t xml:space="preserve"> respectively at 5-m</w:t>
      </w:r>
      <w:r w:rsidR="00B0565E" w:rsidRPr="008B5857">
        <w:rPr>
          <w:rFonts w:ascii="Times New Roman" w:hAnsi="Times New Roman" w:cs="Times New Roman"/>
        </w:rPr>
        <w:t xml:space="preserve"> </w:t>
      </w:r>
      <w:r w:rsidR="00B0565E">
        <w:rPr>
          <w:rFonts w:ascii="Times New Roman" w:hAnsi="Times New Roman" w:cs="Times New Roman"/>
        </w:rPr>
        <w:t xml:space="preserve">depth for 20 </w:t>
      </w:r>
      <w:r w:rsidR="00B0565E" w:rsidRPr="008B5857">
        <w:rPr>
          <w:rFonts w:ascii="Times New Roman" w:hAnsi="Times New Roman" w:cs="Times New Roman"/>
        </w:rPr>
        <w:t>min</w:t>
      </w:r>
      <w:r w:rsidR="00B0565E">
        <w:rPr>
          <w:rFonts w:ascii="Times New Roman" w:hAnsi="Times New Roman" w:cs="Times New Roman"/>
        </w:rPr>
        <w:t>utes. The n</w:t>
      </w:r>
      <w:r w:rsidR="00B0565E" w:rsidRPr="008B5857">
        <w:rPr>
          <w:rFonts w:ascii="Times New Roman" w:hAnsi="Times New Roman" w:cs="Times New Roman"/>
        </w:rPr>
        <w:t>auplii and copepodites</w:t>
      </w:r>
      <w:r w:rsidR="00B0565E">
        <w:rPr>
          <w:rFonts w:ascii="Times New Roman" w:hAnsi="Times New Roman" w:cs="Times New Roman"/>
        </w:rPr>
        <w:t xml:space="preserve"> will then be </w:t>
      </w:r>
      <w:r w:rsidR="00B0565E" w:rsidRPr="008B5857">
        <w:rPr>
          <w:rFonts w:ascii="Times New Roman" w:hAnsi="Times New Roman" w:cs="Times New Roman"/>
        </w:rPr>
        <w:t>gently suspend</w:t>
      </w:r>
      <w:r w:rsidR="00B0565E">
        <w:rPr>
          <w:rFonts w:ascii="Times New Roman" w:hAnsi="Times New Roman" w:cs="Times New Roman"/>
        </w:rPr>
        <w:t>ed in 20 L incubation sea water</w:t>
      </w:r>
      <w:r w:rsidR="002D1AF8">
        <w:rPr>
          <w:rFonts w:ascii="Times New Roman" w:hAnsi="Times New Roman" w:cs="Times New Roman"/>
        </w:rPr>
        <w:t xml:space="preserve"> in two plastic buckets</w:t>
      </w:r>
      <w:r w:rsidR="00B0565E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 xml:space="preserve">The </w:t>
      </w:r>
      <w:r w:rsidR="002D1AF8">
        <w:rPr>
          <w:rFonts w:ascii="Times New Roman" w:hAnsi="Times New Roman" w:cs="Times New Roman"/>
        </w:rPr>
        <w:t xml:space="preserve">seawater </w:t>
      </w:r>
      <w:r w:rsidR="008D78D9">
        <w:rPr>
          <w:rFonts w:ascii="Times New Roman" w:hAnsi="Times New Roman" w:cs="Times New Roman"/>
        </w:rPr>
        <w:t>with n</w:t>
      </w:r>
      <w:r w:rsidR="008D78D9" w:rsidRPr="008B5857">
        <w:rPr>
          <w:rFonts w:ascii="Times New Roman" w:hAnsi="Times New Roman" w:cs="Times New Roman"/>
        </w:rPr>
        <w:t>auplii and copepodites</w:t>
      </w:r>
      <w:r w:rsidR="008D78D9">
        <w:rPr>
          <w:rFonts w:ascii="Times New Roman" w:hAnsi="Times New Roman" w:cs="Times New Roman"/>
        </w:rPr>
        <w:t xml:space="preserve"> will then be reversely </w:t>
      </w:r>
      <w:r w:rsidR="008D78D9" w:rsidRPr="008B5857">
        <w:rPr>
          <w:rFonts w:ascii="Times New Roman" w:hAnsi="Times New Roman" w:cs="Times New Roman"/>
        </w:rPr>
        <w:t>filter</w:t>
      </w:r>
      <w:r w:rsidR="008D78D9">
        <w:rPr>
          <w:rFonts w:ascii="Times New Roman" w:hAnsi="Times New Roman" w:cs="Times New Roman"/>
        </w:rPr>
        <w:t xml:space="preserve">ed through 80 and </w:t>
      </w:r>
      <w:r w:rsidR="008D78D9" w:rsidRPr="008B5857">
        <w:rPr>
          <w:rFonts w:ascii="Times New Roman" w:hAnsi="Times New Roman" w:cs="Times New Roman"/>
        </w:rPr>
        <w:t>150 μm sieves</w:t>
      </w:r>
      <w:r w:rsidR="008D78D9">
        <w:rPr>
          <w:rFonts w:ascii="Times New Roman" w:hAnsi="Times New Roman" w:cs="Times New Roman"/>
        </w:rPr>
        <w:t xml:space="preserve"> respectively to be </w:t>
      </w:r>
      <w:r w:rsidR="00B0565E">
        <w:rPr>
          <w:rFonts w:ascii="Times New Roman" w:hAnsi="Times New Roman" w:cs="Times New Roman"/>
        </w:rPr>
        <w:t xml:space="preserve">added into the </w:t>
      </w:r>
      <w:r w:rsidR="00B0565E" w:rsidRPr="008B5857">
        <w:rPr>
          <w:rFonts w:ascii="Times New Roman" w:hAnsi="Times New Roman" w:cs="Times New Roman"/>
        </w:rPr>
        <w:t xml:space="preserve">20 L </w:t>
      </w:r>
      <w:proofErr w:type="spellStart"/>
      <w:r w:rsidR="00B0565E" w:rsidRPr="008B5857">
        <w:rPr>
          <w:rFonts w:ascii="Times New Roman" w:hAnsi="Times New Roman" w:cs="Times New Roman"/>
        </w:rPr>
        <w:t>cubitainers</w:t>
      </w:r>
      <w:proofErr w:type="spellEnd"/>
      <w:r w:rsidR="00B0565E" w:rsidRPr="008B5857">
        <w:rPr>
          <w:rFonts w:ascii="Times New Roman" w:hAnsi="Times New Roman" w:cs="Times New Roman"/>
        </w:rPr>
        <w:t xml:space="preserve">. </w:t>
      </w:r>
      <w:r w:rsidR="008D78D9">
        <w:rPr>
          <w:rFonts w:ascii="Times New Roman" w:hAnsi="Times New Roman" w:cs="Times New Roman"/>
        </w:rPr>
        <w:t>The n</w:t>
      </w:r>
      <w:r w:rsidR="00B0565E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 xml:space="preserve"> treatment (50-80 and 100-150</w:t>
      </w:r>
      <w:r w:rsidR="008D78D9" w:rsidRPr="008B5857">
        <w:rPr>
          <w:rFonts w:ascii="Times New Roman" w:hAnsi="Times New Roman" w:cs="Times New Roman"/>
        </w:rPr>
        <w:t>μm</w:t>
      </w:r>
      <w:r w:rsidR="008D78D9">
        <w:rPr>
          <w:rFonts w:ascii="Times New Roman" w:hAnsi="Times New Roman" w:cs="Times New Roman"/>
        </w:rPr>
        <w:t>) will be incubated for 24 and 48 hours</w:t>
      </w:r>
      <w:r w:rsidR="00B0565E" w:rsidRPr="008B5857">
        <w:rPr>
          <w:rFonts w:ascii="Times New Roman" w:hAnsi="Times New Roman" w:cs="Times New Roman"/>
        </w:rPr>
        <w:t xml:space="preserve"> respectively</w:t>
      </w:r>
      <w:r w:rsidR="008D78D9">
        <w:rPr>
          <w:rFonts w:ascii="Times New Roman" w:hAnsi="Times New Roman" w:cs="Times New Roman"/>
        </w:rPr>
        <w:t>. The 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 xml:space="preserve">copepodites </w:t>
      </w:r>
      <w:r w:rsidRPr="008B5857">
        <w:rPr>
          <w:rFonts w:ascii="Times New Roman" w:hAnsi="Times New Roman" w:cs="Times New Roman"/>
        </w:rPr>
        <w:t>before and after incubation will be preserved in 5% formalin and bring back to Taiwan for analysis</w:t>
      </w:r>
      <w:r w:rsidR="008D78D9">
        <w:rPr>
          <w:rFonts w:ascii="Times New Roman" w:hAnsi="Times New Roman" w:cs="Times New Roman"/>
        </w:rPr>
        <w:t>. With the following equation, we can calculate the s</w:t>
      </w:r>
      <w:r w:rsidR="00264E14" w:rsidRPr="008B5857">
        <w:rPr>
          <w:rFonts w:ascii="Times New Roman" w:hAnsi="Times New Roman" w:cs="Times New Roman"/>
        </w:rPr>
        <w:t>econdary production and growth rate</w:t>
      </w:r>
      <w:r w:rsidR="008D78D9">
        <w:rPr>
          <w:rFonts w:ascii="Times New Roman" w:hAnsi="Times New Roman" w:cs="Times New Roman"/>
        </w:rPr>
        <w:t xml:space="preserve"> of small size copepods (n</w:t>
      </w:r>
      <w:r w:rsidR="008D78D9" w:rsidRPr="008B5857">
        <w:rPr>
          <w:rFonts w:ascii="Times New Roman" w:hAnsi="Times New Roman" w:cs="Times New Roman"/>
        </w:rPr>
        <w:t xml:space="preserve">auplii </w:t>
      </w:r>
      <w:r w:rsidR="008D78D9">
        <w:rPr>
          <w:rFonts w:ascii="Times New Roman" w:hAnsi="Times New Roman" w:cs="Times New Roman"/>
        </w:rPr>
        <w:t xml:space="preserve">and </w:t>
      </w:r>
      <w:r w:rsidR="008D78D9" w:rsidRPr="008B5857">
        <w:rPr>
          <w:rFonts w:ascii="Times New Roman" w:hAnsi="Times New Roman" w:cs="Times New Roman"/>
        </w:rPr>
        <w:t>copepodites</w:t>
      </w:r>
      <w:r w:rsidR="008D78D9">
        <w:rPr>
          <w:rFonts w:ascii="Times New Roman" w:hAnsi="Times New Roman" w:cs="Times New Roman"/>
        </w:rPr>
        <w:t>)</w:t>
      </w:r>
      <w:r w:rsidR="001509CA">
        <w:rPr>
          <w:rFonts w:ascii="Times New Roman" w:hAnsi="Times New Roman" w:cs="Times New Roman"/>
        </w:rPr>
        <w:t xml:space="preserve">. </w:t>
      </w:r>
    </w:p>
    <w:p w14:paraId="2AFE53D2" w14:textId="23BF5430" w:rsidR="00264E14" w:rsidRPr="008B5857" w:rsidRDefault="009F1D52" w:rsidP="00143BDD">
      <w:pPr>
        <w:ind w:firstLineChars="236" w:firstLine="566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64E14" w:rsidRPr="008B5857">
        <w:rPr>
          <w:rFonts w:ascii="Times New Roman" w:hAnsi="Times New Roman" w:cs="Times New Roman"/>
        </w:rPr>
        <w:t>,</w:t>
      </w:r>
    </w:p>
    <w:p w14:paraId="79E261E6" w14:textId="011B273D" w:rsidR="00264E14" w:rsidRDefault="00264E14" w:rsidP="00264E14">
      <w:pPr>
        <w:pStyle w:val="ListParagraph"/>
        <w:ind w:leftChars="59" w:left="142"/>
        <w:rPr>
          <w:rFonts w:ascii="Times New Roman" w:hAnsi="Times New Roman" w:cs="Times New Roman"/>
        </w:rPr>
      </w:pPr>
      <w:r w:rsidRPr="008B5857">
        <w:rPr>
          <w:rFonts w:ascii="Times New Roman" w:hAnsi="Times New Roman" w:cs="Times New Roman"/>
        </w:rPr>
        <w:t xml:space="preserve">where </w:t>
      </w:r>
      <w:proofErr w:type="spellStart"/>
      <w:r w:rsidR="001509CA" w:rsidRPr="008B5857">
        <w:rPr>
          <w:rFonts w:ascii="Times New Roman" w:hAnsi="Times New Roman" w:cs="Times New Roman"/>
          <w:i/>
        </w:rPr>
        <w:t>SP</w:t>
      </w:r>
      <w:r w:rsidR="001509CA"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1509CA">
        <w:rPr>
          <w:rFonts w:ascii="Times New Roman" w:hAnsi="Times New Roman" w:cs="Times New Roman"/>
        </w:rPr>
        <w:t xml:space="preserve"> is the s</w:t>
      </w:r>
      <w:r w:rsidR="001509CA" w:rsidRPr="008B5857">
        <w:rPr>
          <w:rFonts w:ascii="Times New Roman" w:hAnsi="Times New Roman" w:cs="Times New Roman"/>
        </w:rPr>
        <w:t xml:space="preserve">econdary production of </w:t>
      </w:r>
      <w:r w:rsidR="001509CA">
        <w:rPr>
          <w:rFonts w:ascii="Times New Roman" w:hAnsi="Times New Roman" w:cs="Times New Roman"/>
        </w:rPr>
        <w:t>n</w:t>
      </w:r>
      <w:r w:rsidR="001509CA" w:rsidRPr="008B5857">
        <w:rPr>
          <w:rFonts w:ascii="Times New Roman" w:hAnsi="Times New Roman" w:cs="Times New Roman"/>
        </w:rPr>
        <w:t xml:space="preserve">auplii </w:t>
      </w:r>
      <w:r w:rsidR="001509CA">
        <w:rPr>
          <w:rFonts w:ascii="Times New Roman" w:hAnsi="Times New Roman" w:cs="Times New Roman"/>
        </w:rPr>
        <w:t xml:space="preserve">and </w:t>
      </w:r>
      <w:r w:rsidR="001509CA" w:rsidRPr="008B5857">
        <w:rPr>
          <w:rFonts w:ascii="Times New Roman" w:hAnsi="Times New Roman" w:cs="Times New Roman"/>
        </w:rPr>
        <w:t xml:space="preserve">copepodites group </w:t>
      </w:r>
      <w:proofErr w:type="spellStart"/>
      <w:r w:rsidR="001509CA">
        <w:rPr>
          <w:rFonts w:ascii="Times New Roman" w:hAnsi="Times New Roman" w:cs="Times New Roman"/>
          <w:i/>
        </w:rPr>
        <w:t>i</w:t>
      </w:r>
      <w:proofErr w:type="spellEnd"/>
      <w:r w:rsidR="001509CA" w:rsidRPr="00143BDD">
        <w:rPr>
          <w:rFonts w:ascii="Times New Roman" w:hAnsi="Times New Roman" w:cs="Times New Roman"/>
        </w:rPr>
        <w:t xml:space="preserve">, </w:t>
      </w:r>
      <w:proofErr w:type="spellStart"/>
      <w:r w:rsidRPr="008B5857">
        <w:rPr>
          <w:rFonts w:ascii="Times New Roman" w:hAnsi="Times New Roman" w:cs="Times New Roman"/>
          <w:i/>
        </w:rPr>
        <w:t>GR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8B5857">
        <w:rPr>
          <w:rFonts w:ascii="Times New Roman" w:hAnsi="Times New Roman" w:cs="Times New Roman"/>
          <w:i/>
        </w:rPr>
        <w:t xml:space="preserve"> </w:t>
      </w:r>
      <w:r w:rsidRPr="008B5857">
        <w:rPr>
          <w:rFonts w:ascii="Times New Roman" w:hAnsi="Times New Roman" w:cs="Times New Roman"/>
        </w:rPr>
        <w:t xml:space="preserve">is the mass-specific growth rate and </w:t>
      </w:r>
      <w:r w:rsidRPr="008B5857">
        <w:rPr>
          <w:rFonts w:ascii="Times New Roman" w:hAnsi="Times New Roman" w:cs="Times New Roman"/>
          <w:i/>
        </w:rPr>
        <w:t>B</w:t>
      </w:r>
      <w:r w:rsidRPr="008B5857">
        <w:rPr>
          <w:rFonts w:ascii="Times New Roman" w:hAnsi="Times New Roman" w:cs="Times New Roman"/>
          <w:i/>
          <w:vertAlign w:val="subscript"/>
        </w:rPr>
        <w:t>i</w:t>
      </w:r>
      <w:r w:rsidRPr="008B5857">
        <w:rPr>
          <w:rFonts w:ascii="Times New Roman" w:hAnsi="Times New Roman" w:cs="Times New Roman"/>
        </w:rPr>
        <w:t xml:space="preserve"> is the biomass of group</w:t>
      </w:r>
      <w:r w:rsidRPr="008B5857">
        <w:rPr>
          <w:rFonts w:ascii="Times New Roman" w:hAnsi="Times New Roman" w:cs="Times New Roman"/>
          <w:i/>
        </w:rPr>
        <w:t xml:space="preserve"> </w:t>
      </w:r>
      <w:proofErr w:type="spellStart"/>
      <w:r w:rsidRPr="008B5857">
        <w:rPr>
          <w:rFonts w:ascii="Times New Roman" w:hAnsi="Times New Roman" w:cs="Times New Roman"/>
          <w:i/>
        </w:rPr>
        <w:t>i</w:t>
      </w:r>
      <w:proofErr w:type="spellEnd"/>
      <w:r w:rsidRPr="008B5857">
        <w:rPr>
          <w:rFonts w:ascii="Times New Roman" w:hAnsi="Times New Roman" w:cs="Times New Roman"/>
        </w:rPr>
        <w:t xml:space="preserve">. </w:t>
      </w:r>
      <w:r w:rsidR="002D1AF8">
        <w:rPr>
          <w:rFonts w:ascii="Times New Roman" w:hAnsi="Times New Roman" w:cs="Times New Roman"/>
        </w:rPr>
        <w:t xml:space="preserve">We will </w:t>
      </w:r>
      <w:r w:rsidR="005A3BC5">
        <w:rPr>
          <w:rFonts w:ascii="Times New Roman" w:hAnsi="Times New Roman" w:cs="Times New Roman"/>
        </w:rPr>
        <w:t>collect the copepod community using</w:t>
      </w:r>
      <w:r w:rsidR="002D1AF8">
        <w:rPr>
          <w:rFonts w:ascii="Times New Roman" w:hAnsi="Times New Roman" w:cs="Times New Roman"/>
        </w:rPr>
        <w:t xml:space="preserve"> 50</w:t>
      </w:r>
      <w:r w:rsidR="002D1AF8" w:rsidRPr="008B5857">
        <w:rPr>
          <w:rFonts w:ascii="Times New Roman" w:hAnsi="Times New Roman" w:cs="Times New Roman"/>
        </w:rPr>
        <w:t>μm</w:t>
      </w:r>
      <w:r w:rsidR="002D1AF8">
        <w:rPr>
          <w:rFonts w:ascii="Times New Roman" w:hAnsi="Times New Roman" w:cs="Times New Roman"/>
        </w:rPr>
        <w:t xml:space="preserve"> mesh </w:t>
      </w:r>
      <w:proofErr w:type="spellStart"/>
      <w:r w:rsidR="002D1AF8">
        <w:rPr>
          <w:rFonts w:ascii="Times New Roman" w:hAnsi="Times New Roman" w:cs="Times New Roman"/>
        </w:rPr>
        <w:t>Norpac</w:t>
      </w:r>
      <w:proofErr w:type="spellEnd"/>
      <w:r w:rsidR="002D1AF8">
        <w:rPr>
          <w:rFonts w:ascii="Times New Roman" w:hAnsi="Times New Roman" w:cs="Times New Roman"/>
        </w:rPr>
        <w:t xml:space="preserve"> net </w:t>
      </w:r>
      <w:r w:rsidR="005A3BC5">
        <w:rPr>
          <w:rFonts w:ascii="Times New Roman" w:hAnsi="Times New Roman" w:cs="Times New Roman"/>
        </w:rPr>
        <w:t>with flowmeter by oblique tow at 200 m depth and the copepods will be preserved in 10% formalin solution. The abundance and biomass of copepods will be estimated using anatomical microscopes in lab.</w:t>
      </w:r>
    </w:p>
    <w:p w14:paraId="4360606C" w14:textId="635FEB2B" w:rsidR="00752CC2" w:rsidRDefault="00752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8C0D14" w14:textId="77777777" w:rsidR="008243DD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[</w:t>
      </w:r>
      <w:r w:rsidR="002B05CF" w:rsidRPr="008832D6">
        <w:rPr>
          <w:rFonts w:ascii="Times New Roman" w:hAnsi="Times New Roman" w:cs="Times New Roman"/>
          <w:b/>
        </w:rPr>
        <w:t>Equipment, consumables and chemicals</w:t>
      </w:r>
      <w:r>
        <w:rPr>
          <w:rFonts w:ascii="Times New Roman" w:hAnsi="Times New Roman" w:cs="Times New Roman"/>
          <w:b/>
        </w:rPr>
        <w:t>]</w:t>
      </w:r>
      <w:r w:rsidR="002B05CF" w:rsidRPr="008832D6">
        <w:rPr>
          <w:rFonts w:ascii="Times New Roman" w:hAnsi="Times New Roman" w:cs="Times New Roman"/>
          <w:b/>
        </w:rPr>
        <w:t xml:space="preserve"> </w:t>
      </w:r>
    </w:p>
    <w:p w14:paraId="653F8141" w14:textId="014A5085" w:rsidR="002B05CF" w:rsidRDefault="008243DD" w:rsidP="002B05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 plan to conduct both experiments at </w:t>
      </w:r>
      <w:r w:rsidR="002B05CF" w:rsidRPr="008832D6">
        <w:rPr>
          <w:rFonts w:ascii="Times New Roman" w:hAnsi="Times New Roman" w:cs="Times New Roman"/>
          <w:b/>
        </w:rPr>
        <w:t>3 stations</w:t>
      </w:r>
      <w:r>
        <w:rPr>
          <w:rFonts w:ascii="Times New Roman" w:hAnsi="Times New Roman" w:cs="Times New Roman"/>
          <w:b/>
        </w:rPr>
        <w:t xml:space="preserve"> (the most offshore</w:t>
      </w:r>
      <w:r w:rsidR="002F1158">
        <w:rPr>
          <w:rFonts w:ascii="Times New Roman" w:hAnsi="Times New Roman" w:cs="Times New Roman"/>
          <w:b/>
        </w:rPr>
        <w:t xml:space="preserve"> and inshore and the middle one in between</w:t>
      </w:r>
      <w:r>
        <w:rPr>
          <w:rFonts w:ascii="Times New Roman" w:hAnsi="Times New Roman" w:cs="Times New Roman"/>
          <w:b/>
        </w:rPr>
        <w:t>)</w:t>
      </w:r>
      <w:r w:rsidR="002B05CF" w:rsidRPr="008832D6">
        <w:rPr>
          <w:rFonts w:ascii="Times New Roman" w:hAnsi="Times New Roman" w:cs="Times New Roman"/>
          <w:b/>
        </w:rPr>
        <w:t xml:space="preserve"> in each </w:t>
      </w:r>
      <w:r>
        <w:rPr>
          <w:rFonts w:ascii="Times New Roman" w:hAnsi="Times New Roman" w:cs="Times New Roman"/>
          <w:b/>
        </w:rPr>
        <w:t xml:space="preserve">of the 6 </w:t>
      </w:r>
      <w:r w:rsidR="002B05CF" w:rsidRPr="008832D6">
        <w:rPr>
          <w:rFonts w:ascii="Times New Roman" w:hAnsi="Times New Roman" w:cs="Times New Roman"/>
          <w:b/>
        </w:rPr>
        <w:t>transect line</w:t>
      </w:r>
    </w:p>
    <w:p w14:paraId="1AFFA9ED" w14:textId="77777777" w:rsidR="002F1158" w:rsidRDefault="002F1158" w:rsidP="002B05CF">
      <w:pPr>
        <w:rPr>
          <w:rFonts w:ascii="Times New Roman" w:hAnsi="Times New Roman" w:cs="Times New Roman"/>
          <w:b/>
        </w:rPr>
      </w:pPr>
    </w:p>
    <w:p w14:paraId="7F3BAA49" w14:textId="1471A177" w:rsidR="007A77A6" w:rsidRDefault="00412664" w:rsidP="007A77A6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Modified dilution</w:t>
      </w:r>
      <w:r w:rsidR="007A77A6" w:rsidRPr="007A77A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experiment (Exp. 1</w:t>
      </w:r>
      <w:r w:rsidR="007A77A6" w:rsidRPr="007A77A6">
        <w:rPr>
          <w:rFonts w:ascii="TimesNewRomanPSMT" w:hAnsi="TimesNewRomanPSMT"/>
        </w:rPr>
        <w:t>)</w:t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AA690D" w:rsidRPr="00073D67" w14:paraId="24707777" w14:textId="3DA0E03B" w:rsidTr="0047662A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00A935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8254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8B7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016BED05" w14:textId="0DC93CE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B5B9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99449B7" w14:textId="5CD1937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6FF23" w14:textId="72A3A9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AA690D" w:rsidRPr="00073D67" w14:paraId="4C17A29A" w14:textId="7036DB65" w:rsidTr="0047662A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9A3CEE0" w14:textId="05758A9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Peristaltic pump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6C4420A8" w14:textId="4164C2CB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LS25 tube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CA5B4D9" w14:textId="36EACC8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1703F666" w14:textId="35DB8D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038BB14C" w14:textId="0BB54F5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1EB5CF6B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AB7276C" w14:textId="245C62A1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2</w:t>
            </w:r>
            <w:r w:rsidR="00394D68" w:rsidRPr="00073D67">
              <w:rPr>
                <w:rFonts w:ascii="TimesNewRomanPSMT" w:hAnsi="TimesNewRomanPSMT"/>
              </w:rPr>
              <w:t xml:space="preserve"> #1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F7018B9" w14:textId="2D2BF65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rotate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A715DC8" w14:textId="108BD18F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3A277CC6" w14:textId="1DA2B18E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7EA9DD6" w14:textId="5DC02F86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D31E5B0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B660C52" w14:textId="33CDC09A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Silicone tubes 3</w:t>
            </w:r>
            <w:r w:rsidR="00394D68" w:rsidRPr="00073D67">
              <w:rPr>
                <w:rFonts w:ascii="TimesNewRomanPSMT" w:hAnsi="TimesNewRomanPSMT"/>
              </w:rPr>
              <w:t xml:space="preserve"> #2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F36DE0" w14:textId="239789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pump to filter holder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9CAD3D0" w14:textId="2F54A810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452C9732" w14:textId="05824824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AB141B0" w14:textId="30EC0CFC" w:rsidR="00AA690D" w:rsidRPr="00073D67" w:rsidRDefault="00394D6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47662A" w:rsidRPr="00073D67" w14:paraId="58DEAAD3" w14:textId="77777777" w:rsidTr="0047662A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83EC9AF" w14:textId="4181488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</w:t>
            </w:r>
            <w:r w:rsidRPr="00073D67">
              <w:rPr>
                <w:rFonts w:ascii="TimesNewRomanPSMT" w:hAnsi="TimesNewRomanPSMT" w:hint="eastAsia"/>
              </w:rPr>
              <w:t xml:space="preserve">ilter </w:t>
            </w:r>
            <w:r w:rsidRPr="00073D67">
              <w:rPr>
                <w:rFonts w:ascii="TimesNewRomanPSMT" w:hAnsi="TimesNewRomanPSMT"/>
              </w:rPr>
              <w:t>holder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BCC35F0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043DF94E" w14:textId="17C74C1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891D2E4" w14:textId="3D1757CB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  <w:r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D545F73" w14:textId="438FE7D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78CD7D58" w14:textId="0E689D98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122BB4D" w14:textId="010B9CA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C7863BE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976A16" w14:textId="6F0A5AB0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487F421" w14:textId="7B45F657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  <w:r w:rsidR="00AA690D" w:rsidRPr="00073D67">
              <w:rPr>
                <w:rFonts w:ascii="TimesNewRomanPSMT" w:hAnsi="TimesNewRomanPSMT"/>
              </w:rPr>
              <w:t xml:space="preserve">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E72857E" w14:textId="4698933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</w:tr>
      <w:tr w:rsidR="00AA690D" w:rsidRPr="00073D67" w14:paraId="59FDAD26" w14:textId="6A78123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424FBB8" w14:textId="0856D1A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2L carboys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9D99B16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1F5B47" w14:textId="460850BB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E2751CC" w14:textId="480DE9C7" w:rsidR="00154644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42</w:t>
            </w:r>
            <w:r w:rsidR="00AA690D" w:rsidRPr="00073D67">
              <w:rPr>
                <w:rFonts w:ascii="TimesNewRomanPSMT" w:hAnsi="TimesNewRomanPSMT" w:hint="eastAsia"/>
              </w:rPr>
              <w:t xml:space="preserve"> </w:t>
            </w:r>
          </w:p>
          <w:p w14:paraId="2C9141BE" w14:textId="58CE5AF2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(</w:t>
            </w:r>
            <w:r w:rsidR="00CE6978">
              <w:rPr>
                <w:rFonts w:ascii="TimesNewRomanPSMT" w:hAnsi="TimesNewRomanPSMT"/>
              </w:rPr>
              <w:t>14</w:t>
            </w:r>
            <w:r w:rsidRPr="00073D67">
              <w:rPr>
                <w:rFonts w:ascii="TimesNewRomanPSMT" w:hAnsi="TimesNewRomanPSMT"/>
              </w:rPr>
              <w:t>*3</w:t>
            </w:r>
            <w:r w:rsidR="00154644" w:rsidRPr="00073D67">
              <w:rPr>
                <w:rFonts w:ascii="TimesNewRomanPSMT" w:hAnsi="TimesNewRomanPSMT"/>
              </w:rPr>
              <w:t xml:space="preserve"> sets</w:t>
            </w:r>
            <w:r w:rsidRPr="00073D67">
              <w:rPr>
                <w:rFonts w:ascii="TimesNewRomanPSMT" w:hAnsi="TimesNewRomanPSMT" w:hint="eastAsia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B604B03" w14:textId="666EA22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</w:tc>
      </w:tr>
      <w:tr w:rsidR="00154644" w:rsidRPr="00073D67" w14:paraId="6894C332" w14:textId="777777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E3F21B" w14:textId="117380A9" w:rsidR="00154644" w:rsidRPr="00073D67" w:rsidRDefault="00154644" w:rsidP="00154644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 #3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CBC2D7" w14:textId="12B157C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EFE5B18" w14:textId="7F83E614" w:rsidR="00154644" w:rsidRPr="00073D67" w:rsidRDefault="00CE6978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EF968E7" w14:textId="413715A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13A672B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FAD4055" w14:textId="582A62F1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B164BD6" w14:textId="3A8B716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μm filters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68306D" w14:textId="1289ADE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5169DB6" w14:textId="46E0F63E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537C506" w14:textId="11848A93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D22A1DF" w14:textId="176F4E4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</w:t>
            </w:r>
          </w:p>
        </w:tc>
      </w:tr>
      <w:tr w:rsidR="00AA690D" w:rsidRPr="00073D67" w14:paraId="62985886" w14:textId="64A8DE8C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69DE5D6" w14:textId="196D640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05E240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1.2 μm polycarbonate filter </w:t>
            </w:r>
          </w:p>
          <w:p w14:paraId="128709A1" w14:textId="3D1DBDC8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1891285" w14:textId="6B2F4DD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DD78FAD" w14:textId="34F936B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D6E887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17524E26" w14:textId="5476DEE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16174BE" w14:textId="4303C29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0.2 μm filter #</w:t>
            </w:r>
            <w:r w:rsidR="00154644" w:rsidRPr="00073D67">
              <w:rPr>
                <w:rFonts w:ascii="TimesNewRomanPSMT" w:hAnsi="TimesNewRomanPSMT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6A1C1D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0.2 μm polycarbonate filter </w:t>
            </w:r>
          </w:p>
          <w:p w14:paraId="02C85992" w14:textId="1175B8F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(Diameter = 142 mm)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B20E086" w14:textId="338B46CC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8492219" w14:textId="1D5A790D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 box (50 / 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F52264C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68E38BE4" w14:textId="77777777" w:rsidTr="00073F53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69E576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proofErr w:type="spellStart"/>
            <w:r w:rsidRPr="00073D67">
              <w:rPr>
                <w:rFonts w:ascii="TimesNewRomanPSMT" w:hAnsi="TimesNewRomanPSMT"/>
              </w:rPr>
              <w:t>Kimwipes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Kimtech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94A40D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11 x 21cm 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6682CF" w14:textId="7E7BB285" w:rsidR="00073F53" w:rsidRPr="00073D67" w:rsidRDefault="008516BB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8B4EAE2" w14:textId="77777777" w:rsidR="00073F53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1 box </w:t>
            </w:r>
          </w:p>
          <w:p w14:paraId="5FA3B5F8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(280 papers/box)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688CB14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080C1A1D" w14:textId="77777777" w:rsidTr="00073F53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C7A8A8F" w14:textId="77777777" w:rsidR="00073F53" w:rsidRPr="00073D67" w:rsidRDefault="00073F53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4227CE6" w14:textId="6469709D" w:rsidR="00073F53" w:rsidRPr="00073D67" w:rsidRDefault="008516BB" w:rsidP="00073F53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For steri</w:t>
            </w:r>
            <w:r w:rsidR="00073F53">
              <w:rPr>
                <w:rFonts w:ascii="TimesNewRomanPSMT" w:hAnsi="TimesNewRomanPSMT"/>
              </w:rPr>
              <w:t>lization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A1E3B3A" w14:textId="6A7C857C" w:rsidR="00073F53" w:rsidRPr="00073D67" w:rsidRDefault="008516BB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4D2F856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0.5 L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C8DD409" w14:textId="77777777" w:rsidR="00073F53" w:rsidRPr="00073D67" w:rsidRDefault="00073F53" w:rsidP="00073F53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073F53" w:rsidRPr="00073D67" w14:paraId="721014C7" w14:textId="777777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7D8DCBB" w14:textId="535290E4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Tweezer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98D463" w14:textId="42F8AE35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F</w:t>
            </w:r>
            <w:r>
              <w:rPr>
                <w:rFonts w:ascii="TimesNewRomanPSMT" w:hAnsi="TimesNewRomanPSMT"/>
              </w:rPr>
              <w:t>or arranging filters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18CDBB" w14:textId="1E31FB20" w:rsidR="00073F53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59994AC3" w14:textId="3C121EBD" w:rsidR="00073F53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8D5EDC9" w14:textId="77777777" w:rsidR="00073F53" w:rsidRPr="00073D67" w:rsidRDefault="00073F5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662AB3A3" w14:textId="73A784AE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ACA039D" w14:textId="22ABDBCB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Liquid nitrogen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2F99E3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D385BE9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F82BFF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99F594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787843D3" w14:textId="396F1E09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D22020" w14:textId="0894394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 centrifuge tube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27313C" w14:textId="396588FF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DF65DE1" w14:textId="799FC246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16</w:t>
            </w:r>
          </w:p>
          <w:p w14:paraId="0B989AD3" w14:textId="516C7873" w:rsidR="00AA690D" w:rsidRPr="00073D67" w:rsidRDefault="00AA690D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(2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="00DB5489" w:rsidRPr="00073D67">
              <w:rPr>
                <w:rFonts w:ascii="TimesNewRomanPSMT" w:hAnsi="TimesNewRomanPSMT"/>
              </w:rPr>
              <w:t>*</w:t>
            </w:r>
            <w:r w:rsidRPr="00073D67">
              <w:rPr>
                <w:rFonts w:ascii="TimesNewRomanPSMT" w:hAnsi="TimesNewRomanPSMT"/>
              </w:rPr>
              <w:t xml:space="preserve">2 reps*2 </w:t>
            </w:r>
            <w:r w:rsidR="00DB5489" w:rsidRPr="00073D67">
              <w:rPr>
                <w:rFonts w:ascii="TimesNewRomanPSMT" w:hAnsi="TimesNewRomanPSMT"/>
              </w:rPr>
              <w:t>subsamples*2 Times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D61B567" w14:textId="518F0505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288</w:t>
            </w:r>
            <w:r w:rsidRPr="00073D67">
              <w:rPr>
                <w:rFonts w:ascii="TimesNewRomanPSMT" w:hAnsi="TimesNewRomanPSMT" w:hint="eastAsia"/>
              </w:rPr>
              <w:t xml:space="preserve"> (16*18</w:t>
            </w:r>
            <w:r w:rsidRPr="00073D67">
              <w:rPr>
                <w:rFonts w:ascii="TimesNewRomanPSMT" w:hAnsi="TimesNewRomanPSMT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E00F11" w14:textId="4DF6260C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12</w:t>
            </w:r>
          </w:p>
        </w:tc>
      </w:tr>
      <w:tr w:rsidR="00AA690D" w:rsidRPr="00073D67" w14:paraId="14E42D29" w14:textId="0CAEEA2D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4CED30A" w14:textId="361BCD65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 cryogenic tubes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830471" w14:textId="63A35C94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9BD3C08" w14:textId="77777777" w:rsidR="00DB5489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56 </w:t>
            </w:r>
          </w:p>
          <w:p w14:paraId="564E4CC6" w14:textId="1E88FB25" w:rsidR="00AA690D" w:rsidRPr="00073D67" w:rsidRDefault="00DB5489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</w:t>
            </w:r>
            <w:r w:rsidR="001458D3">
              <w:rPr>
                <w:rFonts w:ascii="TimesNewRomanPSMT" w:hAnsi="TimesNewRomanPSMT"/>
              </w:rPr>
              <w:t>7</w:t>
            </w:r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trmt</w:t>
            </w:r>
            <w:proofErr w:type="spellEnd"/>
            <w:r w:rsidRPr="00073D67">
              <w:rPr>
                <w:rFonts w:ascii="TimesNewRomanPSMT" w:hAnsi="TimesNewRomanPSMT"/>
              </w:rPr>
              <w:t>*2 reps*2 subsamples*2 Times)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4A5F8B8C" w14:textId="08910770" w:rsidR="00AA690D" w:rsidRPr="00073D67" w:rsidRDefault="00DB5489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1008 (56*18)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D5A8283" w14:textId="52FAC771" w:rsidR="00AA690D" w:rsidRPr="00073D67" w:rsidRDefault="003104D6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3</w:t>
            </w:r>
            <w:r w:rsidR="001458D3">
              <w:rPr>
                <w:rFonts w:ascii="TimesNewRomanPSMT" w:hAnsi="TimesNewRomanPSMT"/>
              </w:rPr>
              <w:t>2</w:t>
            </w:r>
          </w:p>
        </w:tc>
      </w:tr>
      <w:tr w:rsidR="00AA690D" w:rsidRPr="00073D67" w14:paraId="22D06665" w14:textId="044D9DFB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69319A" w14:textId="2CD347D6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Paraformaldehyde (10%)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FA0D876" w14:textId="7737E7F8" w:rsidR="00AA690D" w:rsidRPr="00073D67" w:rsidRDefault="000574AD" w:rsidP="000574A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0.2%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89CCF7B" w14:textId="021E8A40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1.12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19AD409" w14:textId="5747B6C2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20.16 mL (1.12*18)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0B2571D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AA690D" w:rsidRPr="00073D67" w14:paraId="2A121CB3" w14:textId="44C4BE77" w:rsidTr="0047662A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38A730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proofErr w:type="spellStart"/>
            <w:r w:rsidRPr="00073D67">
              <w:rPr>
                <w:rFonts w:ascii="TimesNewRomanPSMT" w:hAnsi="TimesNewRomanPSMT"/>
              </w:rPr>
              <w:t>Glutaradehyde</w:t>
            </w:r>
            <w:proofErr w:type="spellEnd"/>
            <w:r w:rsidRPr="00073D67">
              <w:rPr>
                <w:rFonts w:ascii="TimesNewRomanPSMT" w:hAnsi="TimesNewRomanPSMT"/>
              </w:rPr>
              <w:t xml:space="preserve"> (50%)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7298C2" w14:textId="27BD9934" w:rsidR="00AA690D" w:rsidRPr="00073D67" w:rsidRDefault="000574A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Final 1%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5B066B" w14:textId="68AA6BD3" w:rsidR="00AA690D" w:rsidRPr="00073D67" w:rsidRDefault="00CE6978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  <w:r w:rsidR="00AA690D" w:rsidRPr="00073D67">
              <w:rPr>
                <w:rFonts w:ascii="TimesNewRomanPSMT" w:hAnsi="TimesNewRomanPSMT"/>
              </w:rPr>
              <w:t xml:space="preserve"> mL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A6E69" w14:textId="555659CE" w:rsidR="00AA690D" w:rsidRPr="00073D67" w:rsidRDefault="001458D3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 mL (8*18)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BA748" w14:textId="77777777" w:rsidR="00AA690D" w:rsidRPr="00073D67" w:rsidRDefault="00AA690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</w:tbl>
    <w:p w14:paraId="797185C9" w14:textId="67673A88" w:rsidR="007A77A6" w:rsidRDefault="00394D68" w:rsidP="007A77A6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#1</w:t>
      </w:r>
      <w:r w:rsidR="00DB5489">
        <w:rPr>
          <w:rFonts w:ascii="TimesNewRomanPSMT" w:hAnsi="TimesNewRomanPSMT"/>
        </w:rPr>
        <w:t xml:space="preserve"> </w:t>
      </w:r>
      <w:r w:rsidR="00DB5489" w:rsidRPr="00394D68">
        <w:rPr>
          <w:rFonts w:ascii="TimesNewRomanPSMT" w:hAnsi="TimesNewRomanPSMT"/>
        </w:rPr>
        <w:t>Silicone tube</w:t>
      </w:r>
      <w:r w:rsidRPr="00394D68">
        <w:rPr>
          <w:rFonts w:ascii="TimesNewRomanPSMT" w:hAnsi="TimesNewRomanPSMT"/>
        </w:rPr>
        <w:t xml:space="preserve"> 2 needs to match the </w:t>
      </w:r>
      <w:r w:rsidR="00AA690D">
        <w:rPr>
          <w:rFonts w:ascii="TimesNewRomanPSMT" w:hAnsi="TimesNewRomanPSMT"/>
        </w:rPr>
        <w:t>p</w:t>
      </w:r>
      <w:r w:rsidR="00A33609" w:rsidRPr="00A33609">
        <w:rPr>
          <w:rFonts w:ascii="TimesNewRomanPSMT" w:hAnsi="TimesNewRomanPSMT"/>
        </w:rPr>
        <w:t xml:space="preserve">eristaltic pump </w:t>
      </w:r>
    </w:p>
    <w:p w14:paraId="7CE4512E" w14:textId="69C1EC8A" w:rsidR="00394D68" w:rsidRDefault="00394D68" w:rsidP="00394D68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584D2A77" w14:textId="18CDFF69" w:rsidR="00154644" w:rsidRDefault="00154644" w:rsidP="00154644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lastRenderedPageBreak/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Both Exp. 1 and 2 need this</w:t>
      </w:r>
    </w:p>
    <w:p w14:paraId="7E3D624C" w14:textId="7ED7AB7C" w:rsidR="00394D68" w:rsidRPr="00394D68" w:rsidRDefault="00394D68" w:rsidP="00394D68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 w:rsidR="00154644">
        <w:rPr>
          <w:rFonts w:ascii="TimesNewRomanPSMT" w:hAnsi="TimesNewRomanPSMT"/>
        </w:rPr>
        <w:t>4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6C4BB393" w14:textId="5B7860E0" w:rsidR="0047662A" w:rsidRDefault="0047662A">
      <w:pPr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br w:type="page"/>
      </w:r>
    </w:p>
    <w:p w14:paraId="548B2023" w14:textId="2E50259C" w:rsidR="007A77A6" w:rsidRDefault="007A77A6" w:rsidP="007A77A6">
      <w:pPr>
        <w:pStyle w:val="Normal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A</w:t>
      </w:r>
      <w:r w:rsidRPr="007A77A6">
        <w:rPr>
          <w:rFonts w:ascii="TimesNewRomanPSMT" w:hAnsi="TimesNewRomanPSMT"/>
        </w:rPr>
        <w:t>rtificial cohort incubation (Exp. 2)</w:t>
      </w:r>
    </w:p>
    <w:tbl>
      <w:tblPr>
        <w:tblW w:w="1034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126"/>
        <w:gridCol w:w="2126"/>
        <w:gridCol w:w="709"/>
      </w:tblGrid>
      <w:tr w:rsidR="0047662A" w:rsidRPr="00073D67" w14:paraId="7E7CEE1A" w14:textId="77777777" w:rsidTr="008243DD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25C29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65C6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478A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186255E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5A8C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792266B3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18 sets of exp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AE9ED" w14:textId="77777777" w:rsidR="0047662A" w:rsidRPr="00073D67" w:rsidRDefault="0047662A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47662A" w:rsidRPr="00073D67" w14:paraId="3692A6BF" w14:textId="77777777" w:rsidTr="008243DD">
        <w:trPr>
          <w:trHeight w:val="567"/>
        </w:trPr>
        <w:tc>
          <w:tcPr>
            <w:tcW w:w="254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9C766D1" w14:textId="223B5BA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20 L </w:t>
            </w:r>
            <w:proofErr w:type="spellStart"/>
            <w:r w:rsidRPr="00073D67">
              <w:rPr>
                <w:rFonts w:ascii="TimesNewRomanPSMT" w:hAnsi="TimesNewRomanPSMT"/>
              </w:rPr>
              <w:t>cubitainers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11C00DB6" w14:textId="476C45B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14:paraId="0D929F5A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DAB1EC" w14:textId="1E46FCA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right w:val="nil"/>
            </w:tcBorders>
          </w:tcPr>
          <w:p w14:paraId="53012572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18</w:t>
            </w:r>
          </w:p>
          <w:p w14:paraId="53E8640E" w14:textId="4BE7267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(6*3 sets)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</w:tcPr>
          <w:p w14:paraId="7DBCBFDB" w14:textId="7777777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15534534" w14:textId="5CBBFB22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154644" w:rsidRPr="00073D67" w14:paraId="79C2787C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313B279" w14:textId="5C4DBA81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5B29191" w14:textId="625DF903" w:rsidR="00154644" w:rsidRPr="00073D67" w:rsidRDefault="00154644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100L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E8737B2" w14:textId="6B625D3A" w:rsidR="00154644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1B0F0D87" w14:textId="6CF76ECB" w:rsidR="00154644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6 </w:t>
            </w:r>
          </w:p>
          <w:p w14:paraId="2470A792" w14:textId="6853E54C" w:rsidR="00073F53" w:rsidRPr="00073D67" w:rsidRDefault="00073F53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(2*3 sets)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0D941EA" w14:textId="26F8FB4F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4F29425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4951C04" w14:textId="0E47917F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50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7609FBE" w14:textId="69B61DA8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with Flowmeter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29E2636" w14:textId="1738F1E6" w:rsidR="0047662A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&gt; </w:t>
            </w:r>
            <w:r w:rsidR="0047662A" w:rsidRPr="00073D67">
              <w:rPr>
                <w:rFonts w:ascii="TimesNewRomanPSMT" w:hAnsi="TimesNewRomanPSMT"/>
              </w:rPr>
              <w:t>15</w:t>
            </w:r>
          </w:p>
          <w:p w14:paraId="30DD1125" w14:textId="782CBDCE" w:rsidR="00154644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51B95033" w14:textId="13874E1A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2BE7791B" w14:textId="038DC86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6A1DD148" w14:textId="49EC2680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0734E7A4" w14:textId="77777777" w:rsidTr="008243DD">
        <w:trPr>
          <w:trHeight w:val="567"/>
        </w:trPr>
        <w:tc>
          <w:tcPr>
            <w:tcW w:w="254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92A12E1" w14:textId="2D47EE0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100 </w:t>
            </w:r>
            <w:proofErr w:type="spellStart"/>
            <w:r w:rsidRPr="00073D67">
              <w:rPr>
                <w:rFonts w:ascii="TimesNewRomanPSMT" w:hAnsi="TimesNewRomanPSMT"/>
              </w:rPr>
              <w:t>μm</w:t>
            </w:r>
            <w:proofErr w:type="spellEnd"/>
            <w:r w:rsidRPr="00073D67">
              <w:rPr>
                <w:rFonts w:ascii="TimesNewRomanPSMT" w:hAnsi="TimesNewRomanPSMT"/>
              </w:rPr>
              <w:t xml:space="preserve">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  <w:r w:rsidRPr="00073D67">
              <w:rPr>
                <w:rFonts w:ascii="TimesNewRomanPSMT" w:hAnsi="TimesNewRomanPSMT"/>
              </w:rPr>
              <w:t xml:space="preserve"> net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E230780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E840A6" w14:textId="1C50AAA4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40E37119" w14:textId="47E7A278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</w:tcPr>
          <w:p w14:paraId="06FC2718" w14:textId="77777777" w:rsidR="00154644" w:rsidRPr="00073D67" w:rsidRDefault="00154644" w:rsidP="0015464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70769D60" w14:textId="5630228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11806F27" w14:textId="714DF154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2E55E8E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3A72219" w14:textId="562C162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Flowmeter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DD3D04F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1EB1528" w14:textId="73539E0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2976AB0" w14:textId="03C436A1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5E49C89" w14:textId="0FA91DA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E3AAB0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D481B5" w14:textId="2177FAFC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Cod End for </w:t>
            </w:r>
            <w:proofErr w:type="spellStart"/>
            <w:r w:rsidRPr="00073D67">
              <w:rPr>
                <w:rFonts w:ascii="TimesNewRomanPSMT" w:hAnsi="TimesNewRomanPSMT"/>
              </w:rPr>
              <w:t>Norpac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380D641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0A86779" w14:textId="5A7EE09A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79665AC" w14:textId="7EBFB56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5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FC753B9" w14:textId="6B2F14D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4F914FE7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517EA8C" w14:textId="25FC42D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18DB0B7" w14:textId="74D2634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3C10445" w14:textId="516C6E2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CD8FDB" w14:textId="287219D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F1479CB" w14:textId="0174CF38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6B645269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4B32969" w14:textId="20CD62D2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CDCE729" w14:textId="0C66FD0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diameter 50 cm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19CFDBD" w14:textId="78D79935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EBF2071" w14:textId="3B799657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 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54C4E4A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5B5B25A6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BA64B5" w14:textId="40CA931D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F64C497" w14:textId="197773C0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2m x 2m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7D6A315" w14:textId="1D793AFC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03B2862" w14:textId="2A91ADEB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8890395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3CBC9AF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2C025D3" w14:textId="672C98E6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077E54C" w14:textId="77777777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2A45FB1" w14:textId="34F28E31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6F7BCEC" w14:textId="66A00399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1917AFB6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748C4F1C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925C10" w14:textId="04A7772E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E29339" w14:textId="6EF3F4C5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A75C5A4" w14:textId="09CD8D26" w:rsidR="0047662A" w:rsidRPr="00073D67" w:rsidRDefault="0047662A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032BEBC4" w14:textId="7D53F375" w:rsidR="0047662A" w:rsidRPr="00073D67" w:rsidRDefault="00154644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70060BF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47662A" w:rsidRPr="00073D67" w14:paraId="117B41A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7BFDE11" w14:textId="2DAC9883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6B72891" w14:textId="5163ABC9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B9BF5DB" w14:textId="379F6119" w:rsidR="0047662A" w:rsidRPr="00073D67" w:rsidRDefault="008516BB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7933885B" w14:textId="0510B86A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144</w:t>
            </w:r>
            <w:r w:rsidR="00EB6705">
              <w:rPr>
                <w:rFonts w:ascii="TimesNewRomanPSMT" w:hAnsi="TimesNewRomanPSMT"/>
              </w:rPr>
              <w:t xml:space="preserve"> (8*18)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902F4EF" w14:textId="61D4179D" w:rsidR="0047662A" w:rsidRPr="00073D67" w:rsidRDefault="008516BB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47662A" w:rsidRPr="00073D67" w14:paraId="4D1BDA5E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A8E850C" w14:textId="6D987364" w:rsidR="0047662A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Formalin (40% or 10%)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920A8D7" w14:textId="77777777" w:rsidR="008243DD" w:rsidRPr="00073D67" w:rsidRDefault="0047662A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5% (incubation) </w:t>
            </w:r>
          </w:p>
          <w:p w14:paraId="789309B4" w14:textId="2E68350C" w:rsidR="0047662A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Final </w:t>
            </w:r>
            <w:r w:rsidR="0047662A" w:rsidRPr="00073D67">
              <w:rPr>
                <w:rFonts w:ascii="TimesNewRomanPSMT" w:hAnsi="TimesNewRomanPSMT"/>
              </w:rPr>
              <w:t>10% (community)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FBF7B07" w14:textId="77777777" w:rsidR="008243DD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140 mL (40%)</w:t>
            </w:r>
          </w:p>
          <w:p w14:paraId="3BE83142" w14:textId="4EAF6B9A" w:rsidR="00073F53" w:rsidRPr="00073D67" w:rsidRDefault="00073F53" w:rsidP="0047662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560 mL (10%)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680C88B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3 L (40%)</w:t>
            </w:r>
          </w:p>
          <w:p w14:paraId="55B675FC" w14:textId="059A51D8" w:rsidR="0047662A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12 L (10%)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3D9298D" w14:textId="77777777" w:rsidR="0047662A" w:rsidRPr="00073D67" w:rsidRDefault="0047662A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3785744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D32FAC7" w14:textId="7D04F7FE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7CB8F84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374D9218" w14:textId="42AACCAD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35EA8613" w14:textId="4B6BB5D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265B33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365A5BF4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5512FDC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7545057E" w14:textId="56A5E91B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0B6DF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4A46BD7" w14:textId="4FA51A1B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62CA076C" w14:textId="768858A2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B8B9EDC" w14:textId="77777777" w:rsidR="008243DD" w:rsidRPr="00073D67" w:rsidRDefault="008243DD" w:rsidP="0047662A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64EB36EB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2B0E7ABA" w14:textId="56D9EB6F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6586FA40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63B4A70" w14:textId="0129F0B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14:paraId="2BA34E5B" w14:textId="7AC84A0F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2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301BE38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  <w:tr w:rsidR="008243DD" w:rsidRPr="00073D67" w14:paraId="2304FD61" w14:textId="77777777" w:rsidTr="008243DD">
        <w:trPr>
          <w:trHeight w:val="567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F21B9B" w14:textId="29BB413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19C46D" w14:textId="77777777" w:rsidR="008243DD" w:rsidRPr="00073D67" w:rsidRDefault="008243DD" w:rsidP="008243DD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916F7F" w14:textId="44390FE2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F5C89" w14:textId="4A36681D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3 </w:t>
            </w:r>
            <w:r w:rsidRPr="00073D67">
              <w:rPr>
                <w:rFonts w:ascii="TimesNewRomanPSMT" w:hAnsi="TimesNewRomanPSMT"/>
              </w:rPr>
              <w:t>(reusable)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DE849" w14:textId="77777777" w:rsidR="008243DD" w:rsidRPr="00073D67" w:rsidRDefault="008243DD" w:rsidP="008243DD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</w:tr>
    </w:tbl>
    <w:p w14:paraId="1F2E76AA" w14:textId="77777777" w:rsidR="007A77A6" w:rsidRPr="007A77A6" w:rsidRDefault="007A77A6" w:rsidP="002B05CF">
      <w:pPr>
        <w:rPr>
          <w:b/>
        </w:rPr>
      </w:pPr>
    </w:p>
    <w:sectPr w:rsidR="007A77A6" w:rsidRPr="007A77A6" w:rsidSect="00F547C6">
      <w:pgSz w:w="11900" w:h="16840"/>
      <w:pgMar w:top="720" w:right="720" w:bottom="720" w:left="720" w:header="851" w:footer="992" w:gutter="0"/>
      <w:cols w:space="425"/>
      <w:docGrid w:type="lines" w:linePitch="490" w:charSpace="447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B8532" w14:textId="77777777" w:rsidR="009F1D52" w:rsidRDefault="009F1D52" w:rsidP="00B07DF9">
      <w:r>
        <w:separator/>
      </w:r>
    </w:p>
  </w:endnote>
  <w:endnote w:type="continuationSeparator" w:id="0">
    <w:p w14:paraId="2C91EE1C" w14:textId="77777777" w:rsidR="009F1D52" w:rsidRDefault="009F1D52" w:rsidP="00B0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roman"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671E6" w14:textId="77777777" w:rsidR="009F1D52" w:rsidRDefault="009F1D52" w:rsidP="00B07DF9">
      <w:r>
        <w:separator/>
      </w:r>
    </w:p>
  </w:footnote>
  <w:footnote w:type="continuationSeparator" w:id="0">
    <w:p w14:paraId="48B59175" w14:textId="77777777" w:rsidR="009F1D52" w:rsidRDefault="009F1D52" w:rsidP="00B0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0406CAE"/>
    <w:multiLevelType w:val="hybridMultilevel"/>
    <w:tmpl w:val="41D0563E"/>
    <w:lvl w:ilvl="0" w:tplc="4BFC81F0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59457F"/>
    <w:multiLevelType w:val="hybridMultilevel"/>
    <w:tmpl w:val="69ECFBFE"/>
    <w:lvl w:ilvl="0" w:tplc="DE8AE5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742E29"/>
    <w:multiLevelType w:val="hybridMultilevel"/>
    <w:tmpl w:val="DC46F172"/>
    <w:lvl w:ilvl="0" w:tplc="0B74B47E">
      <w:start w:val="50"/>
      <w:numFmt w:val="bullet"/>
      <w:lvlText w:val="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AB3305"/>
    <w:multiLevelType w:val="hybridMultilevel"/>
    <w:tmpl w:val="70FC0B42"/>
    <w:lvl w:ilvl="0" w:tplc="100266B4">
      <w:start w:val="20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8576289"/>
    <w:multiLevelType w:val="hybridMultilevel"/>
    <w:tmpl w:val="456CD6DA"/>
    <w:lvl w:ilvl="0" w:tplc="6DB2AAE2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9505454"/>
    <w:multiLevelType w:val="hybridMultilevel"/>
    <w:tmpl w:val="9F9CC2F6"/>
    <w:lvl w:ilvl="0" w:tplc="7BAE3AAE">
      <w:start w:val="1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E222407"/>
    <w:multiLevelType w:val="hybridMultilevel"/>
    <w:tmpl w:val="60A6446A"/>
    <w:lvl w:ilvl="0" w:tplc="DAD22BFA">
      <w:start w:val="3"/>
      <w:numFmt w:val="bullet"/>
      <w:lvlText w:val=""/>
      <w:lvlJc w:val="left"/>
      <w:pPr>
        <w:ind w:left="36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劉芝仙">
    <w15:presenceInfo w15:providerId="Windows Live" w15:userId="ac48865e29221daf"/>
  </w15:person>
  <w15:person w15:author="OSCAR Chang">
    <w15:presenceInfo w15:providerId="None" w15:userId="OSCAR C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209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E"/>
    <w:rsid w:val="00001A19"/>
    <w:rsid w:val="00001D0B"/>
    <w:rsid w:val="00011A39"/>
    <w:rsid w:val="00013656"/>
    <w:rsid w:val="000143BC"/>
    <w:rsid w:val="00020166"/>
    <w:rsid w:val="00023040"/>
    <w:rsid w:val="00032FA7"/>
    <w:rsid w:val="00040715"/>
    <w:rsid w:val="00041D20"/>
    <w:rsid w:val="00044E5F"/>
    <w:rsid w:val="00046FEE"/>
    <w:rsid w:val="0004755F"/>
    <w:rsid w:val="00047B83"/>
    <w:rsid w:val="00055513"/>
    <w:rsid w:val="000574AD"/>
    <w:rsid w:val="0005762B"/>
    <w:rsid w:val="000607C9"/>
    <w:rsid w:val="00065613"/>
    <w:rsid w:val="0006574F"/>
    <w:rsid w:val="000671DF"/>
    <w:rsid w:val="00073292"/>
    <w:rsid w:val="00073D67"/>
    <w:rsid w:val="00073F53"/>
    <w:rsid w:val="00084421"/>
    <w:rsid w:val="0008549B"/>
    <w:rsid w:val="00086BF3"/>
    <w:rsid w:val="00092BC3"/>
    <w:rsid w:val="000A02BA"/>
    <w:rsid w:val="000A207A"/>
    <w:rsid w:val="000B28C4"/>
    <w:rsid w:val="000B4816"/>
    <w:rsid w:val="000B67B6"/>
    <w:rsid w:val="000B7D59"/>
    <w:rsid w:val="000B7DC1"/>
    <w:rsid w:val="000C14E7"/>
    <w:rsid w:val="000D012A"/>
    <w:rsid w:val="000D51D0"/>
    <w:rsid w:val="000E169D"/>
    <w:rsid w:val="000E1F7A"/>
    <w:rsid w:val="000E3154"/>
    <w:rsid w:val="000E75B6"/>
    <w:rsid w:val="000E788F"/>
    <w:rsid w:val="000E7E9F"/>
    <w:rsid w:val="000F66C4"/>
    <w:rsid w:val="001116AC"/>
    <w:rsid w:val="0011232B"/>
    <w:rsid w:val="00113931"/>
    <w:rsid w:val="00113BCB"/>
    <w:rsid w:val="00114334"/>
    <w:rsid w:val="001149AE"/>
    <w:rsid w:val="00114CA0"/>
    <w:rsid w:val="00115223"/>
    <w:rsid w:val="00116BAB"/>
    <w:rsid w:val="00120827"/>
    <w:rsid w:val="001237BE"/>
    <w:rsid w:val="00124713"/>
    <w:rsid w:val="00125607"/>
    <w:rsid w:val="00133C9C"/>
    <w:rsid w:val="0013460F"/>
    <w:rsid w:val="00136509"/>
    <w:rsid w:val="00143BDD"/>
    <w:rsid w:val="00144D66"/>
    <w:rsid w:val="0014568C"/>
    <w:rsid w:val="001458D3"/>
    <w:rsid w:val="00147CD6"/>
    <w:rsid w:val="001509CA"/>
    <w:rsid w:val="00154644"/>
    <w:rsid w:val="00156DAF"/>
    <w:rsid w:val="00163288"/>
    <w:rsid w:val="00171A01"/>
    <w:rsid w:val="00174BF2"/>
    <w:rsid w:val="001757EF"/>
    <w:rsid w:val="00183D6B"/>
    <w:rsid w:val="00185E9D"/>
    <w:rsid w:val="00187B22"/>
    <w:rsid w:val="00191EC9"/>
    <w:rsid w:val="001B442C"/>
    <w:rsid w:val="001C4DC8"/>
    <w:rsid w:val="001D1C46"/>
    <w:rsid w:val="001D6860"/>
    <w:rsid w:val="001E11E7"/>
    <w:rsid w:val="001E43B4"/>
    <w:rsid w:val="001E7CB9"/>
    <w:rsid w:val="001F0CA9"/>
    <w:rsid w:val="001F5BA2"/>
    <w:rsid w:val="00200707"/>
    <w:rsid w:val="00206425"/>
    <w:rsid w:val="00207DBA"/>
    <w:rsid w:val="00211B97"/>
    <w:rsid w:val="00212B0C"/>
    <w:rsid w:val="002141B3"/>
    <w:rsid w:val="00215977"/>
    <w:rsid w:val="00225A92"/>
    <w:rsid w:val="00226C32"/>
    <w:rsid w:val="0023614C"/>
    <w:rsid w:val="00236692"/>
    <w:rsid w:val="0024178F"/>
    <w:rsid w:val="002471AC"/>
    <w:rsid w:val="00247B19"/>
    <w:rsid w:val="00251A53"/>
    <w:rsid w:val="00254FDF"/>
    <w:rsid w:val="002606DA"/>
    <w:rsid w:val="00263E82"/>
    <w:rsid w:val="00264CC1"/>
    <w:rsid w:val="00264E14"/>
    <w:rsid w:val="0026759C"/>
    <w:rsid w:val="0026777E"/>
    <w:rsid w:val="00273B10"/>
    <w:rsid w:val="00274771"/>
    <w:rsid w:val="00280536"/>
    <w:rsid w:val="00282373"/>
    <w:rsid w:val="00285E24"/>
    <w:rsid w:val="002925C3"/>
    <w:rsid w:val="00295C81"/>
    <w:rsid w:val="002961F6"/>
    <w:rsid w:val="002977E1"/>
    <w:rsid w:val="002A30D6"/>
    <w:rsid w:val="002A3A8D"/>
    <w:rsid w:val="002B05CF"/>
    <w:rsid w:val="002B301F"/>
    <w:rsid w:val="002B35EF"/>
    <w:rsid w:val="002B5D54"/>
    <w:rsid w:val="002B5F0B"/>
    <w:rsid w:val="002C1409"/>
    <w:rsid w:val="002C1EDB"/>
    <w:rsid w:val="002C6FA9"/>
    <w:rsid w:val="002D03B0"/>
    <w:rsid w:val="002D1AF8"/>
    <w:rsid w:val="002D222F"/>
    <w:rsid w:val="002D38D4"/>
    <w:rsid w:val="002D40F7"/>
    <w:rsid w:val="002D7158"/>
    <w:rsid w:val="002E1274"/>
    <w:rsid w:val="002E2034"/>
    <w:rsid w:val="002E3905"/>
    <w:rsid w:val="002F1158"/>
    <w:rsid w:val="002F33FF"/>
    <w:rsid w:val="002F3ACC"/>
    <w:rsid w:val="002F4056"/>
    <w:rsid w:val="003104D6"/>
    <w:rsid w:val="00314ED9"/>
    <w:rsid w:val="0032103F"/>
    <w:rsid w:val="00322CC6"/>
    <w:rsid w:val="00323096"/>
    <w:rsid w:val="00323CD9"/>
    <w:rsid w:val="0032506C"/>
    <w:rsid w:val="0032603F"/>
    <w:rsid w:val="003300B5"/>
    <w:rsid w:val="00330535"/>
    <w:rsid w:val="00334389"/>
    <w:rsid w:val="0034069A"/>
    <w:rsid w:val="0035039A"/>
    <w:rsid w:val="003573C3"/>
    <w:rsid w:val="00365CBD"/>
    <w:rsid w:val="0037010F"/>
    <w:rsid w:val="0037202B"/>
    <w:rsid w:val="00372420"/>
    <w:rsid w:val="003760EE"/>
    <w:rsid w:val="00382515"/>
    <w:rsid w:val="00385C11"/>
    <w:rsid w:val="00387618"/>
    <w:rsid w:val="0039327B"/>
    <w:rsid w:val="00394D68"/>
    <w:rsid w:val="003957AF"/>
    <w:rsid w:val="00396CF7"/>
    <w:rsid w:val="003A2331"/>
    <w:rsid w:val="003A5342"/>
    <w:rsid w:val="003A543E"/>
    <w:rsid w:val="003B133A"/>
    <w:rsid w:val="003B482D"/>
    <w:rsid w:val="003B7267"/>
    <w:rsid w:val="003B7DD1"/>
    <w:rsid w:val="003C5751"/>
    <w:rsid w:val="003C5B1E"/>
    <w:rsid w:val="003D2504"/>
    <w:rsid w:val="003D27CA"/>
    <w:rsid w:val="003D2980"/>
    <w:rsid w:val="003E00A6"/>
    <w:rsid w:val="003E3AAF"/>
    <w:rsid w:val="003E54C9"/>
    <w:rsid w:val="003F3AAA"/>
    <w:rsid w:val="00401796"/>
    <w:rsid w:val="00403546"/>
    <w:rsid w:val="00406DE0"/>
    <w:rsid w:val="00406E0E"/>
    <w:rsid w:val="0041102D"/>
    <w:rsid w:val="00412664"/>
    <w:rsid w:val="004130DE"/>
    <w:rsid w:val="00424810"/>
    <w:rsid w:val="0042506A"/>
    <w:rsid w:val="00430506"/>
    <w:rsid w:val="00435058"/>
    <w:rsid w:val="00437A26"/>
    <w:rsid w:val="00437C0A"/>
    <w:rsid w:val="00440879"/>
    <w:rsid w:val="00444CFA"/>
    <w:rsid w:val="00445E69"/>
    <w:rsid w:val="004628B0"/>
    <w:rsid w:val="004675FA"/>
    <w:rsid w:val="00467A32"/>
    <w:rsid w:val="00467C20"/>
    <w:rsid w:val="004702D9"/>
    <w:rsid w:val="0047044E"/>
    <w:rsid w:val="00472173"/>
    <w:rsid w:val="00475D61"/>
    <w:rsid w:val="0047662A"/>
    <w:rsid w:val="00477324"/>
    <w:rsid w:val="00480561"/>
    <w:rsid w:val="00483289"/>
    <w:rsid w:val="00494CAD"/>
    <w:rsid w:val="00495D10"/>
    <w:rsid w:val="004A09FB"/>
    <w:rsid w:val="004A0AEE"/>
    <w:rsid w:val="004A1850"/>
    <w:rsid w:val="004A3698"/>
    <w:rsid w:val="004A5FC4"/>
    <w:rsid w:val="004A77E5"/>
    <w:rsid w:val="004A7D64"/>
    <w:rsid w:val="004B1C3F"/>
    <w:rsid w:val="004B7BBE"/>
    <w:rsid w:val="004C3B19"/>
    <w:rsid w:val="004D1DFB"/>
    <w:rsid w:val="004D448A"/>
    <w:rsid w:val="004D555E"/>
    <w:rsid w:val="004D71B6"/>
    <w:rsid w:val="004E2B14"/>
    <w:rsid w:val="004E7906"/>
    <w:rsid w:val="004F169D"/>
    <w:rsid w:val="004F247A"/>
    <w:rsid w:val="004F4024"/>
    <w:rsid w:val="004F67EF"/>
    <w:rsid w:val="004F7732"/>
    <w:rsid w:val="00501B70"/>
    <w:rsid w:val="0050313A"/>
    <w:rsid w:val="00505644"/>
    <w:rsid w:val="005072E2"/>
    <w:rsid w:val="005079BD"/>
    <w:rsid w:val="005126A9"/>
    <w:rsid w:val="00515FA3"/>
    <w:rsid w:val="00517A2B"/>
    <w:rsid w:val="005207AF"/>
    <w:rsid w:val="005331B8"/>
    <w:rsid w:val="00537377"/>
    <w:rsid w:val="00540164"/>
    <w:rsid w:val="005421D3"/>
    <w:rsid w:val="005441AB"/>
    <w:rsid w:val="005442D3"/>
    <w:rsid w:val="00566CB0"/>
    <w:rsid w:val="00567272"/>
    <w:rsid w:val="00570F10"/>
    <w:rsid w:val="005731C5"/>
    <w:rsid w:val="0058137D"/>
    <w:rsid w:val="00581A27"/>
    <w:rsid w:val="005850A6"/>
    <w:rsid w:val="00586428"/>
    <w:rsid w:val="005A0C38"/>
    <w:rsid w:val="005A2954"/>
    <w:rsid w:val="005A3BC5"/>
    <w:rsid w:val="005A4490"/>
    <w:rsid w:val="005A7CD8"/>
    <w:rsid w:val="005B035A"/>
    <w:rsid w:val="005B24B6"/>
    <w:rsid w:val="005B3156"/>
    <w:rsid w:val="005B6091"/>
    <w:rsid w:val="005C0464"/>
    <w:rsid w:val="005D1A80"/>
    <w:rsid w:val="005D3451"/>
    <w:rsid w:val="005D45E7"/>
    <w:rsid w:val="005D73FE"/>
    <w:rsid w:val="005E1AE6"/>
    <w:rsid w:val="005F0DFB"/>
    <w:rsid w:val="005F6D8F"/>
    <w:rsid w:val="00602A24"/>
    <w:rsid w:val="006069DF"/>
    <w:rsid w:val="0060701D"/>
    <w:rsid w:val="00612EC3"/>
    <w:rsid w:val="00613172"/>
    <w:rsid w:val="00615FFD"/>
    <w:rsid w:val="0061727E"/>
    <w:rsid w:val="00623EAB"/>
    <w:rsid w:val="00624281"/>
    <w:rsid w:val="00627178"/>
    <w:rsid w:val="006277E2"/>
    <w:rsid w:val="00633584"/>
    <w:rsid w:val="00634CB7"/>
    <w:rsid w:val="00635623"/>
    <w:rsid w:val="006441CB"/>
    <w:rsid w:val="0064690D"/>
    <w:rsid w:val="006512AB"/>
    <w:rsid w:val="00652AFF"/>
    <w:rsid w:val="00652CF8"/>
    <w:rsid w:val="006541D7"/>
    <w:rsid w:val="00654BB0"/>
    <w:rsid w:val="0065652A"/>
    <w:rsid w:val="00662A74"/>
    <w:rsid w:val="00662F30"/>
    <w:rsid w:val="00663C23"/>
    <w:rsid w:val="00674EFE"/>
    <w:rsid w:val="00677DEC"/>
    <w:rsid w:val="006806C4"/>
    <w:rsid w:val="00682135"/>
    <w:rsid w:val="00683C5C"/>
    <w:rsid w:val="0068432E"/>
    <w:rsid w:val="00684C47"/>
    <w:rsid w:val="0069044E"/>
    <w:rsid w:val="00692CD9"/>
    <w:rsid w:val="00693A25"/>
    <w:rsid w:val="006A1465"/>
    <w:rsid w:val="006A42A5"/>
    <w:rsid w:val="006B094A"/>
    <w:rsid w:val="006B2A98"/>
    <w:rsid w:val="006C1B0F"/>
    <w:rsid w:val="006C561E"/>
    <w:rsid w:val="006C5A52"/>
    <w:rsid w:val="006C5AB0"/>
    <w:rsid w:val="006D670C"/>
    <w:rsid w:val="006E08EF"/>
    <w:rsid w:val="006F1E61"/>
    <w:rsid w:val="006F2F3E"/>
    <w:rsid w:val="006F5B63"/>
    <w:rsid w:val="006F7CD6"/>
    <w:rsid w:val="00700B1E"/>
    <w:rsid w:val="00700B40"/>
    <w:rsid w:val="00702300"/>
    <w:rsid w:val="00704AFC"/>
    <w:rsid w:val="00705B0F"/>
    <w:rsid w:val="00706A75"/>
    <w:rsid w:val="00706B63"/>
    <w:rsid w:val="00712DDE"/>
    <w:rsid w:val="00712E2A"/>
    <w:rsid w:val="00714B06"/>
    <w:rsid w:val="00714F57"/>
    <w:rsid w:val="00716BA9"/>
    <w:rsid w:val="007171EF"/>
    <w:rsid w:val="00721D99"/>
    <w:rsid w:val="00722F90"/>
    <w:rsid w:val="0072414A"/>
    <w:rsid w:val="00725D46"/>
    <w:rsid w:val="0073344E"/>
    <w:rsid w:val="00733F4A"/>
    <w:rsid w:val="00741EF9"/>
    <w:rsid w:val="007424DC"/>
    <w:rsid w:val="00743580"/>
    <w:rsid w:val="007458C7"/>
    <w:rsid w:val="00750583"/>
    <w:rsid w:val="007522E1"/>
    <w:rsid w:val="00752CC2"/>
    <w:rsid w:val="00755B96"/>
    <w:rsid w:val="007573C1"/>
    <w:rsid w:val="0076400B"/>
    <w:rsid w:val="00764DDE"/>
    <w:rsid w:val="00766F59"/>
    <w:rsid w:val="00770E80"/>
    <w:rsid w:val="00772CFC"/>
    <w:rsid w:val="00782D75"/>
    <w:rsid w:val="007873B4"/>
    <w:rsid w:val="00791B0B"/>
    <w:rsid w:val="00793C7B"/>
    <w:rsid w:val="00794741"/>
    <w:rsid w:val="00795219"/>
    <w:rsid w:val="00796784"/>
    <w:rsid w:val="00797A5B"/>
    <w:rsid w:val="007A69D4"/>
    <w:rsid w:val="007A75C2"/>
    <w:rsid w:val="007A77A6"/>
    <w:rsid w:val="007B4F4F"/>
    <w:rsid w:val="007C33C0"/>
    <w:rsid w:val="007C488B"/>
    <w:rsid w:val="007C4E64"/>
    <w:rsid w:val="007D0D45"/>
    <w:rsid w:val="007E48E8"/>
    <w:rsid w:val="007E5A3C"/>
    <w:rsid w:val="007E70F5"/>
    <w:rsid w:val="007F5885"/>
    <w:rsid w:val="007F5F32"/>
    <w:rsid w:val="00800A68"/>
    <w:rsid w:val="00800E0C"/>
    <w:rsid w:val="0080519E"/>
    <w:rsid w:val="00807D5C"/>
    <w:rsid w:val="00812FF5"/>
    <w:rsid w:val="008144F3"/>
    <w:rsid w:val="00815CC3"/>
    <w:rsid w:val="00820035"/>
    <w:rsid w:val="008243DD"/>
    <w:rsid w:val="00825D6A"/>
    <w:rsid w:val="0082798D"/>
    <w:rsid w:val="00830DD2"/>
    <w:rsid w:val="008359A6"/>
    <w:rsid w:val="008417A7"/>
    <w:rsid w:val="00844F6C"/>
    <w:rsid w:val="00845861"/>
    <w:rsid w:val="008470B1"/>
    <w:rsid w:val="008516BB"/>
    <w:rsid w:val="00851CF5"/>
    <w:rsid w:val="00856134"/>
    <w:rsid w:val="00861CB5"/>
    <w:rsid w:val="00862566"/>
    <w:rsid w:val="008770F8"/>
    <w:rsid w:val="00883086"/>
    <w:rsid w:val="00885854"/>
    <w:rsid w:val="00887F66"/>
    <w:rsid w:val="008905EA"/>
    <w:rsid w:val="00891AC3"/>
    <w:rsid w:val="008921F3"/>
    <w:rsid w:val="00892BD6"/>
    <w:rsid w:val="00894C37"/>
    <w:rsid w:val="0089593A"/>
    <w:rsid w:val="008A23A2"/>
    <w:rsid w:val="008A575D"/>
    <w:rsid w:val="008B1892"/>
    <w:rsid w:val="008B1F5E"/>
    <w:rsid w:val="008B2A9C"/>
    <w:rsid w:val="008B4323"/>
    <w:rsid w:val="008B644A"/>
    <w:rsid w:val="008D381E"/>
    <w:rsid w:val="008D555E"/>
    <w:rsid w:val="008D78D9"/>
    <w:rsid w:val="008E6452"/>
    <w:rsid w:val="008F63A7"/>
    <w:rsid w:val="009056D6"/>
    <w:rsid w:val="009070A1"/>
    <w:rsid w:val="00907390"/>
    <w:rsid w:val="00907AC0"/>
    <w:rsid w:val="00907BCE"/>
    <w:rsid w:val="00910146"/>
    <w:rsid w:val="00910ED0"/>
    <w:rsid w:val="00915F5D"/>
    <w:rsid w:val="0091645C"/>
    <w:rsid w:val="00922A40"/>
    <w:rsid w:val="00926971"/>
    <w:rsid w:val="009301A5"/>
    <w:rsid w:val="00931F81"/>
    <w:rsid w:val="00936AB6"/>
    <w:rsid w:val="00937F4B"/>
    <w:rsid w:val="00940396"/>
    <w:rsid w:val="00951821"/>
    <w:rsid w:val="009541EA"/>
    <w:rsid w:val="009544F0"/>
    <w:rsid w:val="00956FEE"/>
    <w:rsid w:val="00960B49"/>
    <w:rsid w:val="009703BA"/>
    <w:rsid w:val="009724A6"/>
    <w:rsid w:val="00972D87"/>
    <w:rsid w:val="00973EEF"/>
    <w:rsid w:val="009750B9"/>
    <w:rsid w:val="00975DBF"/>
    <w:rsid w:val="00977B35"/>
    <w:rsid w:val="00977B89"/>
    <w:rsid w:val="009804CE"/>
    <w:rsid w:val="009825A4"/>
    <w:rsid w:val="0098283F"/>
    <w:rsid w:val="009828E4"/>
    <w:rsid w:val="00985B05"/>
    <w:rsid w:val="009874FE"/>
    <w:rsid w:val="009A00EA"/>
    <w:rsid w:val="009A4DA2"/>
    <w:rsid w:val="009C352E"/>
    <w:rsid w:val="009C3F12"/>
    <w:rsid w:val="009C490F"/>
    <w:rsid w:val="009C6648"/>
    <w:rsid w:val="009D2C5D"/>
    <w:rsid w:val="009D3890"/>
    <w:rsid w:val="009D4907"/>
    <w:rsid w:val="009D6D02"/>
    <w:rsid w:val="009E147D"/>
    <w:rsid w:val="009E14B5"/>
    <w:rsid w:val="009E15CB"/>
    <w:rsid w:val="009E25F7"/>
    <w:rsid w:val="009F0049"/>
    <w:rsid w:val="009F1D52"/>
    <w:rsid w:val="009F2022"/>
    <w:rsid w:val="009F4691"/>
    <w:rsid w:val="009F6C02"/>
    <w:rsid w:val="00A00D75"/>
    <w:rsid w:val="00A0459D"/>
    <w:rsid w:val="00A12B7B"/>
    <w:rsid w:val="00A22D9B"/>
    <w:rsid w:val="00A256B7"/>
    <w:rsid w:val="00A268AA"/>
    <w:rsid w:val="00A27789"/>
    <w:rsid w:val="00A27E02"/>
    <w:rsid w:val="00A313BC"/>
    <w:rsid w:val="00A33434"/>
    <w:rsid w:val="00A33609"/>
    <w:rsid w:val="00A404AE"/>
    <w:rsid w:val="00A43885"/>
    <w:rsid w:val="00A46A2B"/>
    <w:rsid w:val="00A55F35"/>
    <w:rsid w:val="00A57059"/>
    <w:rsid w:val="00A614FA"/>
    <w:rsid w:val="00A7009C"/>
    <w:rsid w:val="00A702D5"/>
    <w:rsid w:val="00A7112E"/>
    <w:rsid w:val="00A7246C"/>
    <w:rsid w:val="00A7411A"/>
    <w:rsid w:val="00A77614"/>
    <w:rsid w:val="00A80313"/>
    <w:rsid w:val="00A92BE5"/>
    <w:rsid w:val="00A94C75"/>
    <w:rsid w:val="00A96083"/>
    <w:rsid w:val="00AA508F"/>
    <w:rsid w:val="00AA690D"/>
    <w:rsid w:val="00AA6DC5"/>
    <w:rsid w:val="00AA7303"/>
    <w:rsid w:val="00AB2108"/>
    <w:rsid w:val="00AC6F4F"/>
    <w:rsid w:val="00AC7164"/>
    <w:rsid w:val="00AD0190"/>
    <w:rsid w:val="00AD19F3"/>
    <w:rsid w:val="00AD2CE5"/>
    <w:rsid w:val="00AE69F7"/>
    <w:rsid w:val="00AE73EE"/>
    <w:rsid w:val="00AF0084"/>
    <w:rsid w:val="00AF24FF"/>
    <w:rsid w:val="00AF2D6B"/>
    <w:rsid w:val="00AF6DEF"/>
    <w:rsid w:val="00B01767"/>
    <w:rsid w:val="00B031B9"/>
    <w:rsid w:val="00B04113"/>
    <w:rsid w:val="00B0565E"/>
    <w:rsid w:val="00B072A4"/>
    <w:rsid w:val="00B07DF9"/>
    <w:rsid w:val="00B11B31"/>
    <w:rsid w:val="00B1543F"/>
    <w:rsid w:val="00B1630D"/>
    <w:rsid w:val="00B16317"/>
    <w:rsid w:val="00B1755C"/>
    <w:rsid w:val="00B17575"/>
    <w:rsid w:val="00B26C73"/>
    <w:rsid w:val="00B270F6"/>
    <w:rsid w:val="00B27209"/>
    <w:rsid w:val="00B30F11"/>
    <w:rsid w:val="00B37236"/>
    <w:rsid w:val="00B41926"/>
    <w:rsid w:val="00B44A57"/>
    <w:rsid w:val="00B565B6"/>
    <w:rsid w:val="00B5682C"/>
    <w:rsid w:val="00B569C6"/>
    <w:rsid w:val="00B578F7"/>
    <w:rsid w:val="00B6002D"/>
    <w:rsid w:val="00B61A4D"/>
    <w:rsid w:val="00B63B8B"/>
    <w:rsid w:val="00B67161"/>
    <w:rsid w:val="00B67C13"/>
    <w:rsid w:val="00B725B5"/>
    <w:rsid w:val="00B72E5F"/>
    <w:rsid w:val="00B765A4"/>
    <w:rsid w:val="00B76F73"/>
    <w:rsid w:val="00B76F7A"/>
    <w:rsid w:val="00B82F46"/>
    <w:rsid w:val="00B83612"/>
    <w:rsid w:val="00B92D37"/>
    <w:rsid w:val="00B9308B"/>
    <w:rsid w:val="00B973CD"/>
    <w:rsid w:val="00BA0442"/>
    <w:rsid w:val="00BA2AE2"/>
    <w:rsid w:val="00BA3322"/>
    <w:rsid w:val="00BA361F"/>
    <w:rsid w:val="00BA62EC"/>
    <w:rsid w:val="00BB1A6D"/>
    <w:rsid w:val="00BB5957"/>
    <w:rsid w:val="00BC0AF3"/>
    <w:rsid w:val="00BC1950"/>
    <w:rsid w:val="00BC366B"/>
    <w:rsid w:val="00BC4106"/>
    <w:rsid w:val="00BC4E63"/>
    <w:rsid w:val="00BC7C94"/>
    <w:rsid w:val="00BD26C1"/>
    <w:rsid w:val="00BD302A"/>
    <w:rsid w:val="00BD4797"/>
    <w:rsid w:val="00BD547D"/>
    <w:rsid w:val="00BD625D"/>
    <w:rsid w:val="00BF2774"/>
    <w:rsid w:val="00BF4FAE"/>
    <w:rsid w:val="00BF7403"/>
    <w:rsid w:val="00C00B41"/>
    <w:rsid w:val="00C0102A"/>
    <w:rsid w:val="00C021FF"/>
    <w:rsid w:val="00C0469B"/>
    <w:rsid w:val="00C147D4"/>
    <w:rsid w:val="00C1752F"/>
    <w:rsid w:val="00C208C2"/>
    <w:rsid w:val="00C2348D"/>
    <w:rsid w:val="00C267C7"/>
    <w:rsid w:val="00C33D43"/>
    <w:rsid w:val="00C34C1D"/>
    <w:rsid w:val="00C455AC"/>
    <w:rsid w:val="00C477DF"/>
    <w:rsid w:val="00C51F6F"/>
    <w:rsid w:val="00C630AA"/>
    <w:rsid w:val="00C64B9D"/>
    <w:rsid w:val="00C65997"/>
    <w:rsid w:val="00C65A27"/>
    <w:rsid w:val="00C76739"/>
    <w:rsid w:val="00C76BB7"/>
    <w:rsid w:val="00C80011"/>
    <w:rsid w:val="00C80133"/>
    <w:rsid w:val="00C85659"/>
    <w:rsid w:val="00C8595B"/>
    <w:rsid w:val="00C92FC0"/>
    <w:rsid w:val="00C95FCC"/>
    <w:rsid w:val="00C97ACD"/>
    <w:rsid w:val="00CA0F75"/>
    <w:rsid w:val="00CA22A3"/>
    <w:rsid w:val="00CA4800"/>
    <w:rsid w:val="00CA4F91"/>
    <w:rsid w:val="00CA5AF1"/>
    <w:rsid w:val="00CB0EBC"/>
    <w:rsid w:val="00CB1EE2"/>
    <w:rsid w:val="00CB6081"/>
    <w:rsid w:val="00CC0FE1"/>
    <w:rsid w:val="00CC1831"/>
    <w:rsid w:val="00CC2776"/>
    <w:rsid w:val="00CC40E5"/>
    <w:rsid w:val="00CC642B"/>
    <w:rsid w:val="00CC7CE9"/>
    <w:rsid w:val="00CD1ABC"/>
    <w:rsid w:val="00CD3C57"/>
    <w:rsid w:val="00CE108C"/>
    <w:rsid w:val="00CE6978"/>
    <w:rsid w:val="00CF6432"/>
    <w:rsid w:val="00D10555"/>
    <w:rsid w:val="00D11348"/>
    <w:rsid w:val="00D14461"/>
    <w:rsid w:val="00D163ED"/>
    <w:rsid w:val="00D27578"/>
    <w:rsid w:val="00D27E8B"/>
    <w:rsid w:val="00D3123B"/>
    <w:rsid w:val="00D31EF5"/>
    <w:rsid w:val="00D36AA8"/>
    <w:rsid w:val="00D464FF"/>
    <w:rsid w:val="00D535E4"/>
    <w:rsid w:val="00D54B86"/>
    <w:rsid w:val="00D55AF3"/>
    <w:rsid w:val="00D56DFF"/>
    <w:rsid w:val="00D57370"/>
    <w:rsid w:val="00D5765A"/>
    <w:rsid w:val="00D578E2"/>
    <w:rsid w:val="00D61662"/>
    <w:rsid w:val="00D709FA"/>
    <w:rsid w:val="00D719B3"/>
    <w:rsid w:val="00D824FB"/>
    <w:rsid w:val="00D82742"/>
    <w:rsid w:val="00D8312B"/>
    <w:rsid w:val="00D8712F"/>
    <w:rsid w:val="00D87ACD"/>
    <w:rsid w:val="00D937E4"/>
    <w:rsid w:val="00D93F42"/>
    <w:rsid w:val="00D9459A"/>
    <w:rsid w:val="00D949CF"/>
    <w:rsid w:val="00DA103E"/>
    <w:rsid w:val="00DA141F"/>
    <w:rsid w:val="00DA4FD6"/>
    <w:rsid w:val="00DA6542"/>
    <w:rsid w:val="00DB02D8"/>
    <w:rsid w:val="00DB11A8"/>
    <w:rsid w:val="00DB5489"/>
    <w:rsid w:val="00DB6E9B"/>
    <w:rsid w:val="00DC0E4F"/>
    <w:rsid w:val="00DC5CCE"/>
    <w:rsid w:val="00DD1247"/>
    <w:rsid w:val="00DD576B"/>
    <w:rsid w:val="00DE21C5"/>
    <w:rsid w:val="00DE27D1"/>
    <w:rsid w:val="00DE36AB"/>
    <w:rsid w:val="00DF0CFC"/>
    <w:rsid w:val="00DF4119"/>
    <w:rsid w:val="00DF58D0"/>
    <w:rsid w:val="00E02F42"/>
    <w:rsid w:val="00E03919"/>
    <w:rsid w:val="00E10341"/>
    <w:rsid w:val="00E11D1F"/>
    <w:rsid w:val="00E12F6E"/>
    <w:rsid w:val="00E141E5"/>
    <w:rsid w:val="00E15D20"/>
    <w:rsid w:val="00E17247"/>
    <w:rsid w:val="00E2189F"/>
    <w:rsid w:val="00E25812"/>
    <w:rsid w:val="00E323D2"/>
    <w:rsid w:val="00E365B8"/>
    <w:rsid w:val="00E40959"/>
    <w:rsid w:val="00E41B86"/>
    <w:rsid w:val="00E41DBB"/>
    <w:rsid w:val="00E427AC"/>
    <w:rsid w:val="00E4321D"/>
    <w:rsid w:val="00E43674"/>
    <w:rsid w:val="00E43AA5"/>
    <w:rsid w:val="00E43D35"/>
    <w:rsid w:val="00E45EA9"/>
    <w:rsid w:val="00E4609A"/>
    <w:rsid w:val="00E46B20"/>
    <w:rsid w:val="00E50323"/>
    <w:rsid w:val="00E521A7"/>
    <w:rsid w:val="00E54228"/>
    <w:rsid w:val="00E55795"/>
    <w:rsid w:val="00E55D95"/>
    <w:rsid w:val="00E5670F"/>
    <w:rsid w:val="00E63143"/>
    <w:rsid w:val="00E73595"/>
    <w:rsid w:val="00E75180"/>
    <w:rsid w:val="00E83666"/>
    <w:rsid w:val="00E862C4"/>
    <w:rsid w:val="00E875A0"/>
    <w:rsid w:val="00E9299F"/>
    <w:rsid w:val="00E9346B"/>
    <w:rsid w:val="00EA0F52"/>
    <w:rsid w:val="00EA4858"/>
    <w:rsid w:val="00EB0C28"/>
    <w:rsid w:val="00EB0F0B"/>
    <w:rsid w:val="00EB249E"/>
    <w:rsid w:val="00EB2FA3"/>
    <w:rsid w:val="00EB3F4D"/>
    <w:rsid w:val="00EB6705"/>
    <w:rsid w:val="00EC1974"/>
    <w:rsid w:val="00ED36C4"/>
    <w:rsid w:val="00ED5611"/>
    <w:rsid w:val="00EE2EFA"/>
    <w:rsid w:val="00EE52C3"/>
    <w:rsid w:val="00EE6EDD"/>
    <w:rsid w:val="00EF02C0"/>
    <w:rsid w:val="00EF3EAE"/>
    <w:rsid w:val="00EF4EA8"/>
    <w:rsid w:val="00EF5B20"/>
    <w:rsid w:val="00F020D3"/>
    <w:rsid w:val="00F10AF6"/>
    <w:rsid w:val="00F120FB"/>
    <w:rsid w:val="00F23624"/>
    <w:rsid w:val="00F321A6"/>
    <w:rsid w:val="00F32ECB"/>
    <w:rsid w:val="00F33F39"/>
    <w:rsid w:val="00F35CF2"/>
    <w:rsid w:val="00F37C13"/>
    <w:rsid w:val="00F434CB"/>
    <w:rsid w:val="00F467CB"/>
    <w:rsid w:val="00F50C47"/>
    <w:rsid w:val="00F517CC"/>
    <w:rsid w:val="00F536F8"/>
    <w:rsid w:val="00F53DDE"/>
    <w:rsid w:val="00F547C6"/>
    <w:rsid w:val="00F555EB"/>
    <w:rsid w:val="00F55742"/>
    <w:rsid w:val="00F56E38"/>
    <w:rsid w:val="00F60FB0"/>
    <w:rsid w:val="00F62ED0"/>
    <w:rsid w:val="00F64209"/>
    <w:rsid w:val="00F706B6"/>
    <w:rsid w:val="00F734F9"/>
    <w:rsid w:val="00F740D9"/>
    <w:rsid w:val="00F75058"/>
    <w:rsid w:val="00F81FA4"/>
    <w:rsid w:val="00F82144"/>
    <w:rsid w:val="00F90342"/>
    <w:rsid w:val="00F946C7"/>
    <w:rsid w:val="00F94838"/>
    <w:rsid w:val="00F94FA6"/>
    <w:rsid w:val="00FA079D"/>
    <w:rsid w:val="00FA18EB"/>
    <w:rsid w:val="00FA4663"/>
    <w:rsid w:val="00FB30B4"/>
    <w:rsid w:val="00FB41C5"/>
    <w:rsid w:val="00FB651B"/>
    <w:rsid w:val="00FB673B"/>
    <w:rsid w:val="00FC3562"/>
    <w:rsid w:val="00FC445F"/>
    <w:rsid w:val="00FC6016"/>
    <w:rsid w:val="00FC60CD"/>
    <w:rsid w:val="00FC645A"/>
    <w:rsid w:val="00FC6A01"/>
    <w:rsid w:val="00FD1CBD"/>
    <w:rsid w:val="00FD1E61"/>
    <w:rsid w:val="00FD3712"/>
    <w:rsid w:val="00FD7173"/>
    <w:rsid w:val="00FE3AC1"/>
    <w:rsid w:val="00FE4A23"/>
    <w:rsid w:val="00FF4E99"/>
    <w:rsid w:val="00FF515C"/>
    <w:rsid w:val="00FF5AB0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90743"/>
  <w15:docId w15:val="{F337C8AD-1B94-B344-9A33-1545E06D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A6A6A6" w:themeColor="background1" w:themeShade="A6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4644"/>
    <w:rPr>
      <w:rFonts w:ascii="新細明體" w:eastAsia="新細明體" w:hAnsi="新細明體" w:cs="新細明體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8A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37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7377"/>
    <w:rPr>
      <w:rFonts w:ascii="細明體" w:eastAsia="細明體" w:hAnsi="細明體" w:cs="細明體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AF6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2961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1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1F6"/>
    <w:rPr>
      <w:rFonts w:ascii="新細明體" w:eastAsia="新細明體" w:hAnsi="新細明體" w:cs="新細明體"/>
      <w:color w:val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1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1F6"/>
    <w:rPr>
      <w:rFonts w:ascii="新細明體" w:eastAsia="新細明體" w:hAnsi="新細明體" w:cs="新細明體"/>
      <w:b/>
      <w:bCs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1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1F6"/>
    <w:rPr>
      <w:rFonts w:eastAsia="新細明體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7DF9"/>
    <w:rPr>
      <w:rFonts w:ascii="新細明體" w:eastAsia="新細明體" w:hAnsi="新細明體" w:cs="新細明體"/>
      <w:color w:val="auto"/>
    </w:rPr>
  </w:style>
  <w:style w:type="paragraph" w:styleId="Footer">
    <w:name w:val="footer"/>
    <w:basedOn w:val="Normal"/>
    <w:link w:val="FooterChar"/>
    <w:uiPriority w:val="99"/>
    <w:unhideWhenUsed/>
    <w:rsid w:val="00B07D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7DF9"/>
    <w:rPr>
      <w:rFonts w:ascii="新細明體" w:eastAsia="新細明體" w:hAnsi="新細明體" w:cs="新細明體"/>
      <w:color w:val="auto"/>
    </w:rPr>
  </w:style>
  <w:style w:type="character" w:styleId="Hyperlink">
    <w:name w:val="Hyperlink"/>
    <w:basedOn w:val="DefaultParagraphFont"/>
    <w:uiPriority w:val="99"/>
    <w:unhideWhenUsed/>
    <w:rsid w:val="002B05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FAA5-CCE7-4085-873E-EC397608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劉芝仙</dc:creator>
  <cp:keywords/>
  <dc:description/>
  <cp:lastModifiedBy>OSCAR Chang</cp:lastModifiedBy>
  <cp:revision>3</cp:revision>
  <dcterms:created xsi:type="dcterms:W3CDTF">2020-02-24T15:33:00Z</dcterms:created>
  <dcterms:modified xsi:type="dcterms:W3CDTF">2020-02-24T15:35:00Z</dcterms:modified>
</cp:coreProperties>
</file>