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9B2EA" w14:textId="77777777" w:rsidR="00B34131" w:rsidRPr="001E0357" w:rsidRDefault="006309EB">
      <w:pPr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</w:rPr>
        <w:t xml:space="preserve">Summary of sample collections in the </w:t>
      </w:r>
      <w:proofErr w:type="spellStart"/>
      <w:r w:rsidRPr="001E0357">
        <w:rPr>
          <w:rFonts w:ascii="Times New Roman" w:hAnsi="Times New Roman" w:cs="Times New Roman"/>
        </w:rPr>
        <w:t>Kurshio</w:t>
      </w:r>
      <w:proofErr w:type="spellEnd"/>
      <w:r w:rsidRPr="001E0357">
        <w:rPr>
          <w:rFonts w:ascii="Times New Roman" w:hAnsi="Times New Roman" w:cs="Times New Roman"/>
        </w:rPr>
        <w:t xml:space="preserve"> region in 2020 Cruise</w:t>
      </w:r>
    </w:p>
    <w:p w14:paraId="308188C9" w14:textId="4DBB6B76" w:rsidR="006309EB" w:rsidRPr="001E0357" w:rsidRDefault="001E0357" w:rsidP="001E0357">
      <w:pPr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2020/2/</w:t>
      </w:r>
      <w:r w:rsidR="00FD026D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Fan-Sian, Lin</w:t>
      </w:r>
    </w:p>
    <w:p w14:paraId="74696653" w14:textId="673D1593" w:rsidR="006309EB" w:rsidRPr="001E0357" w:rsidRDefault="006309EB">
      <w:pPr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</w:rPr>
        <w:tab/>
        <w:t xml:space="preserve">According to the plan of Japan </w:t>
      </w:r>
      <w:proofErr w:type="spellStart"/>
      <w:r w:rsidRPr="001E0357">
        <w:rPr>
          <w:rFonts w:ascii="Times New Roman" w:hAnsi="Times New Roman" w:cs="Times New Roman"/>
        </w:rPr>
        <w:t>cruies</w:t>
      </w:r>
      <w:proofErr w:type="spellEnd"/>
      <w:r w:rsidRPr="001E0357">
        <w:rPr>
          <w:rFonts w:ascii="Times New Roman" w:hAnsi="Times New Roman" w:cs="Times New Roman"/>
        </w:rPr>
        <w:t xml:space="preserve">, 4 to 6 transect lines will be sampled in July’s cruise. We </w:t>
      </w:r>
      <w:r w:rsidR="00693EA8" w:rsidRPr="001E0357">
        <w:rPr>
          <w:rFonts w:ascii="Times New Roman" w:hAnsi="Times New Roman" w:cs="Times New Roman"/>
        </w:rPr>
        <w:t>plan</w:t>
      </w:r>
      <w:r w:rsidRPr="001E0357">
        <w:rPr>
          <w:rFonts w:ascii="Times New Roman" w:hAnsi="Times New Roman" w:cs="Times New Roman"/>
        </w:rPr>
        <w:t xml:space="preserve"> to obtain </w:t>
      </w:r>
      <w:proofErr w:type="spellStart"/>
      <w:r w:rsidRPr="001E0357">
        <w:rPr>
          <w:rFonts w:ascii="Times New Roman" w:hAnsi="Times New Roman" w:cs="Times New Roman"/>
          <w:b/>
          <w:bCs/>
        </w:rPr>
        <w:t>nanoflagellate</w:t>
      </w:r>
      <w:proofErr w:type="spellEnd"/>
      <w:r w:rsidRPr="001E0357">
        <w:rPr>
          <w:rFonts w:ascii="Times New Roman" w:hAnsi="Times New Roman" w:cs="Times New Roman"/>
          <w:b/>
          <w:bCs/>
        </w:rPr>
        <w:t xml:space="preserve"> and bacteria community</w:t>
      </w:r>
      <w:r w:rsidRPr="001E0357">
        <w:rPr>
          <w:rFonts w:ascii="Times New Roman" w:hAnsi="Times New Roman" w:cs="Times New Roman"/>
        </w:rPr>
        <w:t xml:space="preserve"> at each station</w:t>
      </w:r>
      <w:r w:rsidR="00693EA8" w:rsidRPr="001E0357">
        <w:rPr>
          <w:rFonts w:ascii="Times New Roman" w:hAnsi="Times New Roman" w:cs="Times New Roman"/>
        </w:rPr>
        <w:t xml:space="preserve"> </w:t>
      </w:r>
      <w:r w:rsidRPr="001E0357">
        <w:rPr>
          <w:rFonts w:ascii="Times New Roman" w:hAnsi="Times New Roman" w:cs="Times New Roman"/>
        </w:rPr>
        <w:t xml:space="preserve">and carry out </w:t>
      </w:r>
      <w:r w:rsidRPr="001E0357">
        <w:rPr>
          <w:rFonts w:ascii="Times New Roman" w:hAnsi="Times New Roman" w:cs="Times New Roman"/>
          <w:b/>
          <w:bCs/>
        </w:rPr>
        <w:t>incubation experiments</w:t>
      </w:r>
      <w:r w:rsidRPr="001E0357">
        <w:rPr>
          <w:rFonts w:ascii="Times New Roman" w:hAnsi="Times New Roman" w:cs="Times New Roman"/>
        </w:rPr>
        <w:t xml:space="preserve"> at 3 stations in each transect line</w:t>
      </w:r>
      <w:r w:rsidR="00693EA8" w:rsidRPr="001E0357">
        <w:rPr>
          <w:rFonts w:ascii="Times New Roman" w:hAnsi="Times New Roman" w:cs="Times New Roman"/>
        </w:rPr>
        <w:t xml:space="preserve"> (prior</w:t>
      </w:r>
      <w:ins w:id="0" w:author="Eva Ho" w:date="2020-02-19T15:49:00Z">
        <w:r w:rsidR="00535C86">
          <w:rPr>
            <w:rFonts w:ascii="Times New Roman" w:hAnsi="Times New Roman" w:cs="Times New Roman"/>
          </w:rPr>
          <w:t>ity</w:t>
        </w:r>
      </w:ins>
      <w:r w:rsidR="00693EA8" w:rsidRPr="001E0357">
        <w:rPr>
          <w:rFonts w:ascii="Times New Roman" w:hAnsi="Times New Roman" w:cs="Times New Roman"/>
        </w:rPr>
        <w:t>: inshore station, offshore station and middle station between inshore and offshore stations)</w:t>
      </w:r>
      <w:r w:rsidRPr="001E0357">
        <w:rPr>
          <w:rFonts w:ascii="Times New Roman" w:hAnsi="Times New Roman" w:cs="Times New Roman"/>
        </w:rPr>
        <w:t>.</w:t>
      </w:r>
    </w:p>
    <w:p w14:paraId="0A878028" w14:textId="77777777" w:rsidR="00693EA8" w:rsidRPr="001E0357" w:rsidRDefault="00693EA8">
      <w:pPr>
        <w:rPr>
          <w:rFonts w:ascii="Times New Roman" w:hAnsi="Times New Roman" w:cs="Times New Roman"/>
        </w:rPr>
      </w:pPr>
    </w:p>
    <w:p w14:paraId="0B4C37B5" w14:textId="77777777" w:rsidR="006309EB" w:rsidRPr="001E0357" w:rsidRDefault="00693EA8" w:rsidP="00F848D7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</w:rPr>
        <w:t xml:space="preserve">The experiments of </w:t>
      </w:r>
      <w:proofErr w:type="spellStart"/>
      <w:r w:rsidRPr="001E0357">
        <w:rPr>
          <w:rFonts w:ascii="Times New Roman" w:hAnsi="Times New Roman" w:cs="Times New Roman"/>
        </w:rPr>
        <w:t>Nanoflagellate</w:t>
      </w:r>
      <w:proofErr w:type="spellEnd"/>
      <w:r w:rsidRPr="001E0357">
        <w:rPr>
          <w:rFonts w:ascii="Times New Roman" w:hAnsi="Times New Roman" w:cs="Times New Roman"/>
        </w:rPr>
        <w:t xml:space="preserve"> and bacteria community</w:t>
      </w:r>
      <w:r w:rsidR="00EF0A94" w:rsidRPr="001E0357">
        <w:rPr>
          <w:rFonts w:ascii="Times New Roman" w:hAnsi="Times New Roman" w:cs="Times New Roman"/>
        </w:rPr>
        <w:t xml:space="preserve"> (for each station)</w:t>
      </w:r>
    </w:p>
    <w:p w14:paraId="0601BE93" w14:textId="370573ED" w:rsidR="00693EA8" w:rsidRPr="001E0357" w:rsidRDefault="00693EA8" w:rsidP="00693EA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</w:rPr>
        <w:t xml:space="preserve">Experiment of species diversity of </w:t>
      </w:r>
      <w:proofErr w:type="spellStart"/>
      <w:r w:rsidRPr="001E0357">
        <w:rPr>
          <w:rFonts w:ascii="Times New Roman" w:hAnsi="Times New Roman" w:cs="Times New Roman"/>
        </w:rPr>
        <w:t>nan</w:t>
      </w:r>
      <w:ins w:id="1" w:author="Eva Ho" w:date="2020-02-19T15:48:00Z">
        <w:r w:rsidR="00535C86">
          <w:rPr>
            <w:rFonts w:ascii="Times New Roman" w:hAnsi="Times New Roman" w:cs="Times New Roman"/>
          </w:rPr>
          <w:t>o</w:t>
        </w:r>
      </w:ins>
      <w:r w:rsidRPr="001E0357">
        <w:rPr>
          <w:rFonts w:ascii="Times New Roman" w:hAnsi="Times New Roman" w:cs="Times New Roman"/>
        </w:rPr>
        <w:t>flagellate</w:t>
      </w:r>
      <w:proofErr w:type="spellEnd"/>
      <w:r w:rsidRPr="001E0357">
        <w:rPr>
          <w:rFonts w:ascii="Times New Roman" w:hAnsi="Times New Roman" w:cs="Times New Roman"/>
        </w:rPr>
        <w:t xml:space="preserve"> and bacteria community (DNA)</w:t>
      </w:r>
    </w:p>
    <w:p w14:paraId="0BF8BA23" w14:textId="77777777" w:rsidR="00693EA8" w:rsidRPr="001E0357" w:rsidRDefault="00693EA8" w:rsidP="00693EA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</w:rPr>
        <w:t xml:space="preserve">Experiment of </w:t>
      </w:r>
      <w:proofErr w:type="spellStart"/>
      <w:r w:rsidRPr="001E0357">
        <w:rPr>
          <w:rFonts w:ascii="Times New Roman" w:hAnsi="Times New Roman" w:cs="Times New Roman"/>
        </w:rPr>
        <w:t>nanoflagellate</w:t>
      </w:r>
      <w:proofErr w:type="spellEnd"/>
      <w:r w:rsidRPr="001E0357">
        <w:rPr>
          <w:rFonts w:ascii="Times New Roman" w:hAnsi="Times New Roman" w:cs="Times New Roman"/>
        </w:rPr>
        <w:t xml:space="preserve"> abundance (</w:t>
      </w:r>
      <w:proofErr w:type="spellStart"/>
      <w:r w:rsidRPr="001E0357">
        <w:rPr>
          <w:rFonts w:ascii="Times New Roman" w:hAnsi="Times New Roman" w:cs="Times New Roman"/>
        </w:rPr>
        <w:t>Gluta</w:t>
      </w:r>
      <w:proofErr w:type="spellEnd"/>
      <w:r w:rsidRPr="001E0357">
        <w:rPr>
          <w:rFonts w:ascii="Times New Roman" w:hAnsi="Times New Roman" w:cs="Times New Roman"/>
        </w:rPr>
        <w:t>)</w:t>
      </w:r>
    </w:p>
    <w:p w14:paraId="6009950C" w14:textId="77777777" w:rsidR="00693EA8" w:rsidRPr="001E0357" w:rsidRDefault="00693EA8" w:rsidP="00693EA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</w:rPr>
        <w:t>Experiment of bacteria abundance (Para)</w:t>
      </w:r>
    </w:p>
    <w:p w14:paraId="6AA7E05F" w14:textId="77777777" w:rsidR="006309EB" w:rsidRPr="001E0357" w:rsidRDefault="006309EB">
      <w:pPr>
        <w:rPr>
          <w:rFonts w:ascii="Times New Roman" w:hAnsi="Times New Roman" w:cs="Times New Roman"/>
        </w:rPr>
      </w:pPr>
    </w:p>
    <w:p w14:paraId="455795BF" w14:textId="77777777" w:rsidR="00EF0A94" w:rsidRPr="001E0357" w:rsidRDefault="00EF0A94" w:rsidP="00F848D7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</w:rPr>
        <w:t>The incubation experiments (for 3 stations in each transect lines, totally 18 stations)</w:t>
      </w:r>
    </w:p>
    <w:p w14:paraId="4C18962E" w14:textId="77777777" w:rsidR="00EF0A94" w:rsidRPr="001E0357" w:rsidRDefault="00EF0A94" w:rsidP="00EF0A9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</w:rPr>
        <w:t>Secondary production and growth rate</w:t>
      </w:r>
    </w:p>
    <w:p w14:paraId="66463BB9" w14:textId="7303A1AD" w:rsidR="00EF0A94" w:rsidRPr="001E0357" w:rsidRDefault="00EF0A94" w:rsidP="00EF0A94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  <w:kern w:val="0"/>
        </w:rPr>
        <w:t>Copepod mass-specific growth rate</w:t>
      </w:r>
      <w:ins w:id="2" w:author="Eva Ho" w:date="2020-02-19T15:54:00Z">
        <w:r w:rsidR="00535C86">
          <w:rPr>
            <w:rFonts w:ascii="Times New Roman" w:hAnsi="Times New Roman" w:cs="Times New Roman" w:hint="eastAsia"/>
            <w:kern w:val="0"/>
          </w:rPr>
          <w:t xml:space="preserve"> and biomass</w:t>
        </w:r>
      </w:ins>
      <w:r w:rsidRPr="001E0357">
        <w:rPr>
          <w:rFonts w:ascii="Times New Roman" w:hAnsi="Times New Roman" w:cs="Times New Roman"/>
          <w:kern w:val="0"/>
        </w:rPr>
        <w:t xml:space="preserve"> (Exp. 1a)</w:t>
      </w:r>
    </w:p>
    <w:p w14:paraId="2F6E2052" w14:textId="6DF7C185" w:rsidR="00EF0A94" w:rsidRPr="001E0357" w:rsidRDefault="00EF0A94" w:rsidP="00EF0A94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</w:rPr>
        <w:t>Heterotrophic nanoplankton growth rate</w:t>
      </w:r>
      <w:ins w:id="3" w:author="Eva Ho" w:date="2020-02-19T15:54:00Z">
        <w:r w:rsidR="00535C86">
          <w:rPr>
            <w:rFonts w:ascii="Times New Roman" w:hAnsi="Times New Roman" w:cs="Times New Roman" w:hint="eastAsia"/>
          </w:rPr>
          <w:t>, biomass</w:t>
        </w:r>
      </w:ins>
      <w:r w:rsidRPr="001E0357">
        <w:rPr>
          <w:rFonts w:ascii="Times New Roman" w:hAnsi="Times New Roman" w:cs="Times New Roman"/>
        </w:rPr>
        <w:t xml:space="preserve"> and mortality (Exp. 1b)</w:t>
      </w:r>
    </w:p>
    <w:p w14:paraId="2EDAA3C9" w14:textId="77777777" w:rsidR="00EF0A94" w:rsidRPr="001E0357" w:rsidRDefault="00EF0A94" w:rsidP="00EF0A9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</w:rPr>
        <w:t>Microbial trophic interactions</w:t>
      </w:r>
    </w:p>
    <w:p w14:paraId="14CA2020" w14:textId="77777777" w:rsidR="00EF0A94" w:rsidRPr="001E0357" w:rsidRDefault="00EF0A94" w:rsidP="00EF0A94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1E0357">
        <w:rPr>
          <w:rFonts w:ascii="Times New Roman" w:hAnsi="Times New Roman" w:cs="Times New Roman"/>
        </w:rPr>
        <w:t>Heterotrophic nanoplankton ingestion on bacteria (Exp. 2)</w:t>
      </w:r>
    </w:p>
    <w:p w14:paraId="293F37C1" w14:textId="77777777" w:rsidR="00EF0A94" w:rsidRDefault="00EF0A94" w:rsidP="00EF0A94"/>
    <w:p w14:paraId="794AAF91" w14:textId="77777777" w:rsidR="00C8638C" w:rsidRDefault="00C8638C" w:rsidP="00EF0A94">
      <w:pPr>
        <w:rPr>
          <w:b/>
          <w:bCs/>
        </w:rPr>
      </w:pPr>
      <w:r w:rsidRPr="00C8638C">
        <w:rPr>
          <w:b/>
          <w:bCs/>
        </w:rPr>
        <w:t xml:space="preserve">Sampling water volume </w:t>
      </w:r>
      <w:r w:rsidR="000B5C3F">
        <w:rPr>
          <w:b/>
          <w:bCs/>
        </w:rPr>
        <w:t>at</w:t>
      </w:r>
      <w:r w:rsidRPr="00C8638C">
        <w:rPr>
          <w:b/>
          <w:bCs/>
        </w:rPr>
        <w:t xml:space="preserve"> each station</w:t>
      </w:r>
    </w:p>
    <w:p w14:paraId="413E4051" w14:textId="77777777" w:rsidR="00FC7FD2" w:rsidRDefault="00FC7FD2" w:rsidP="003208D5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</w:tblGrid>
      <w:tr w:rsidR="00FC7FD2" w14:paraId="1107C502" w14:textId="77777777" w:rsidTr="00FC7FD2">
        <w:tc>
          <w:tcPr>
            <w:tcW w:w="2612" w:type="dxa"/>
          </w:tcPr>
          <w:p w14:paraId="0C3639F9" w14:textId="77777777" w:rsidR="00FC7FD2" w:rsidRDefault="00FC7FD2" w:rsidP="003208D5">
            <w:r>
              <w:t>Sampling depth</w:t>
            </w:r>
          </w:p>
        </w:tc>
        <w:tc>
          <w:tcPr>
            <w:tcW w:w="2612" w:type="dxa"/>
          </w:tcPr>
          <w:p w14:paraId="175AB111" w14:textId="77777777" w:rsidR="00FC7FD2" w:rsidRDefault="00FC7FD2" w:rsidP="003208D5">
            <w:r>
              <w:rPr>
                <w:rFonts w:hint="eastAsia"/>
              </w:rPr>
              <w:t>N</w:t>
            </w:r>
            <w:r>
              <w:t>eeded seawater (L)</w:t>
            </w:r>
          </w:p>
        </w:tc>
        <w:tc>
          <w:tcPr>
            <w:tcW w:w="2613" w:type="dxa"/>
          </w:tcPr>
          <w:p w14:paraId="0D47A814" w14:textId="77777777" w:rsidR="00FC7FD2" w:rsidRDefault="00FC7FD2" w:rsidP="003208D5">
            <w:r>
              <w:rPr>
                <w:rFonts w:hint="eastAsia"/>
              </w:rPr>
              <w:t>E</w:t>
            </w:r>
            <w:r>
              <w:t>xperiment</w:t>
            </w:r>
          </w:p>
        </w:tc>
      </w:tr>
      <w:tr w:rsidR="00FC7FD2" w14:paraId="369F372F" w14:textId="77777777" w:rsidTr="00FC7FD2">
        <w:tc>
          <w:tcPr>
            <w:tcW w:w="2612" w:type="dxa"/>
          </w:tcPr>
          <w:p w14:paraId="721DAAFA" w14:textId="77777777" w:rsidR="00FC7FD2" w:rsidRDefault="00FC7FD2" w:rsidP="003208D5">
            <w:r>
              <w:rPr>
                <w:rFonts w:hint="eastAsia"/>
              </w:rPr>
              <w:t>S</w:t>
            </w:r>
            <w:r>
              <w:t>urface</w:t>
            </w:r>
          </w:p>
        </w:tc>
        <w:tc>
          <w:tcPr>
            <w:tcW w:w="2612" w:type="dxa"/>
          </w:tcPr>
          <w:p w14:paraId="77351D12" w14:textId="77777777" w:rsidR="00FC7FD2" w:rsidRDefault="00FC7FD2" w:rsidP="003208D5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613" w:type="dxa"/>
          </w:tcPr>
          <w:p w14:paraId="4BA93D3D" w14:textId="77777777" w:rsidR="00FC7FD2" w:rsidRDefault="00FC7FD2" w:rsidP="00FC7FD2">
            <w:r>
              <w:rPr>
                <w:rFonts w:hint="eastAsia"/>
              </w:rPr>
              <w:t>I</w:t>
            </w:r>
            <w:r>
              <w:t>.</w:t>
            </w:r>
          </w:p>
        </w:tc>
      </w:tr>
      <w:tr w:rsidR="00FC7FD2" w14:paraId="38A9DD67" w14:textId="77777777" w:rsidTr="00FC7FD2">
        <w:tc>
          <w:tcPr>
            <w:tcW w:w="2612" w:type="dxa"/>
          </w:tcPr>
          <w:p w14:paraId="1514E0BE" w14:textId="77777777" w:rsidR="00FC7FD2" w:rsidRDefault="00FC7FD2" w:rsidP="003208D5">
            <w:r>
              <w:t xml:space="preserve">The depth of </w:t>
            </w:r>
            <w:proofErr w:type="spellStart"/>
            <w:r>
              <w:rPr>
                <w:rFonts w:hint="eastAsia"/>
              </w:rPr>
              <w:t>C</w:t>
            </w:r>
            <w:r>
              <w:t>hla</w:t>
            </w:r>
            <w:proofErr w:type="spellEnd"/>
            <w:r>
              <w:t xml:space="preserve"> max</w:t>
            </w:r>
          </w:p>
        </w:tc>
        <w:tc>
          <w:tcPr>
            <w:tcW w:w="2612" w:type="dxa"/>
          </w:tcPr>
          <w:p w14:paraId="5CFE8441" w14:textId="77777777" w:rsidR="00FC7FD2" w:rsidRPr="00FC7FD2" w:rsidRDefault="00FC7FD2" w:rsidP="003208D5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613" w:type="dxa"/>
          </w:tcPr>
          <w:p w14:paraId="2B24AA66" w14:textId="77777777" w:rsidR="00FC7FD2" w:rsidRDefault="00FC7FD2" w:rsidP="003208D5">
            <w:r>
              <w:rPr>
                <w:rFonts w:hint="eastAsia"/>
              </w:rPr>
              <w:t>I</w:t>
            </w:r>
            <w:r>
              <w:t>.</w:t>
            </w:r>
          </w:p>
        </w:tc>
      </w:tr>
      <w:tr w:rsidR="00FC7FD2" w14:paraId="2E6C2FC2" w14:textId="77777777" w:rsidTr="00FC7FD2">
        <w:tc>
          <w:tcPr>
            <w:tcW w:w="2612" w:type="dxa"/>
          </w:tcPr>
          <w:p w14:paraId="679F83CB" w14:textId="77777777" w:rsidR="00FC7FD2" w:rsidRDefault="0069576F" w:rsidP="00FC7FD2">
            <w:pPr>
              <w:tabs>
                <w:tab w:val="left" w:pos="733"/>
              </w:tabs>
            </w:pPr>
            <w:r>
              <w:t>5</w:t>
            </w:r>
            <w:r w:rsidR="00FC7FD2">
              <w:t xml:space="preserve"> meter-depth</w:t>
            </w:r>
          </w:p>
        </w:tc>
        <w:tc>
          <w:tcPr>
            <w:tcW w:w="2612" w:type="dxa"/>
          </w:tcPr>
          <w:p w14:paraId="6D8FF89B" w14:textId="77777777" w:rsidR="00FC7FD2" w:rsidRDefault="00FC7FD2" w:rsidP="003208D5"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2613" w:type="dxa"/>
          </w:tcPr>
          <w:p w14:paraId="474147CC" w14:textId="77777777" w:rsidR="00FC7FD2" w:rsidRDefault="00FC7FD2" w:rsidP="003208D5">
            <w:r>
              <w:rPr>
                <w:rFonts w:hint="eastAsia"/>
              </w:rPr>
              <w:t>I</w:t>
            </w:r>
            <w:r>
              <w:t>I-1a</w:t>
            </w:r>
          </w:p>
        </w:tc>
      </w:tr>
      <w:tr w:rsidR="00FC7FD2" w14:paraId="34582CA9" w14:textId="77777777" w:rsidTr="00FC7FD2">
        <w:tc>
          <w:tcPr>
            <w:tcW w:w="2612" w:type="dxa"/>
          </w:tcPr>
          <w:p w14:paraId="0770E65E" w14:textId="77777777" w:rsidR="00FC7FD2" w:rsidRDefault="00A778DB" w:rsidP="003208D5">
            <w:r>
              <w:rPr>
                <w:rFonts w:hint="eastAsia"/>
              </w:rPr>
              <w:t>S</w:t>
            </w:r>
            <w:r>
              <w:t>urface</w:t>
            </w:r>
          </w:p>
        </w:tc>
        <w:tc>
          <w:tcPr>
            <w:tcW w:w="2612" w:type="dxa"/>
          </w:tcPr>
          <w:p w14:paraId="1142632B" w14:textId="67DDD160" w:rsidR="00A778DB" w:rsidRDefault="00C30EB8" w:rsidP="00DE681D">
            <w:r>
              <w:t>40</w:t>
            </w:r>
          </w:p>
        </w:tc>
        <w:tc>
          <w:tcPr>
            <w:tcW w:w="2613" w:type="dxa"/>
          </w:tcPr>
          <w:p w14:paraId="3AE312E2" w14:textId="77777777" w:rsidR="00FC7FD2" w:rsidRDefault="00A778DB" w:rsidP="003208D5">
            <w:r>
              <w:t>II-1b+II-2</w:t>
            </w:r>
          </w:p>
        </w:tc>
      </w:tr>
      <w:tr w:rsidR="00FC7FD2" w14:paraId="531B2EA8" w14:textId="77777777" w:rsidTr="00FC7FD2">
        <w:tc>
          <w:tcPr>
            <w:tcW w:w="2612" w:type="dxa"/>
          </w:tcPr>
          <w:p w14:paraId="35B630F4" w14:textId="77777777" w:rsidR="00FC7FD2" w:rsidRDefault="00FC7FD2" w:rsidP="003208D5"/>
        </w:tc>
        <w:tc>
          <w:tcPr>
            <w:tcW w:w="2612" w:type="dxa"/>
          </w:tcPr>
          <w:p w14:paraId="2980C726" w14:textId="77777777" w:rsidR="00FC7FD2" w:rsidRDefault="00FC7FD2" w:rsidP="003208D5"/>
        </w:tc>
        <w:tc>
          <w:tcPr>
            <w:tcW w:w="2613" w:type="dxa"/>
          </w:tcPr>
          <w:p w14:paraId="4C64D3B9" w14:textId="77777777" w:rsidR="00FC7FD2" w:rsidRDefault="00FC7FD2" w:rsidP="003208D5"/>
        </w:tc>
      </w:tr>
    </w:tbl>
    <w:p w14:paraId="54D9C3B0" w14:textId="77777777" w:rsidR="003208D5" w:rsidRDefault="003208D5" w:rsidP="003208D5"/>
    <w:p w14:paraId="41351CEA" w14:textId="77777777" w:rsidR="00FC7FD2" w:rsidRDefault="00FC7FD2" w:rsidP="003208D5">
      <w:r>
        <w:t>The spent time of trawl net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3418"/>
        <w:gridCol w:w="1808"/>
      </w:tblGrid>
      <w:tr w:rsidR="00FC7FD2" w14:paraId="72C6F813" w14:textId="77777777" w:rsidTr="0069576F">
        <w:tc>
          <w:tcPr>
            <w:tcW w:w="2612" w:type="dxa"/>
          </w:tcPr>
          <w:p w14:paraId="2DA31F04" w14:textId="77777777" w:rsidR="00FC7FD2" w:rsidRDefault="00FC7FD2" w:rsidP="00535C86">
            <w:r>
              <w:t>Sampling depth</w:t>
            </w:r>
          </w:p>
        </w:tc>
        <w:tc>
          <w:tcPr>
            <w:tcW w:w="2612" w:type="dxa"/>
          </w:tcPr>
          <w:p w14:paraId="65E9A668" w14:textId="77777777" w:rsidR="00FC7FD2" w:rsidRDefault="00FC7FD2" w:rsidP="00535C86">
            <w:r>
              <w:rPr>
                <w:rFonts w:hint="eastAsia"/>
              </w:rPr>
              <w:t>M</w:t>
            </w:r>
            <w:r>
              <w:t>esh-size</w:t>
            </w:r>
          </w:p>
        </w:tc>
        <w:tc>
          <w:tcPr>
            <w:tcW w:w="3418" w:type="dxa"/>
          </w:tcPr>
          <w:p w14:paraId="4FA1C856" w14:textId="77777777" w:rsidR="00FC7FD2" w:rsidRDefault="00FC7FD2" w:rsidP="00535C86">
            <w:r>
              <w:rPr>
                <w:rFonts w:hint="eastAsia"/>
              </w:rPr>
              <w:t>S</w:t>
            </w:r>
            <w:r>
              <w:t>pend-time</w:t>
            </w:r>
            <w:r w:rsidR="001073DC">
              <w:t xml:space="preserve"> (minutes)</w:t>
            </w:r>
          </w:p>
        </w:tc>
        <w:tc>
          <w:tcPr>
            <w:tcW w:w="1808" w:type="dxa"/>
          </w:tcPr>
          <w:p w14:paraId="0C8F5BF2" w14:textId="77777777" w:rsidR="00FC7FD2" w:rsidRDefault="00FC7FD2" w:rsidP="00535C86">
            <w:r>
              <w:rPr>
                <w:rFonts w:hint="eastAsia"/>
              </w:rPr>
              <w:t>E</w:t>
            </w:r>
            <w:r>
              <w:t>xperiment</w:t>
            </w:r>
          </w:p>
        </w:tc>
      </w:tr>
      <w:tr w:rsidR="00FC7FD2" w14:paraId="0346B4A9" w14:textId="77777777" w:rsidTr="0069576F">
        <w:tc>
          <w:tcPr>
            <w:tcW w:w="2612" w:type="dxa"/>
          </w:tcPr>
          <w:p w14:paraId="5627F4B3" w14:textId="77777777" w:rsidR="00FC7FD2" w:rsidRDefault="001073DC" w:rsidP="00535C86">
            <w:r>
              <w:t>5-m (vertical tow)</w:t>
            </w:r>
          </w:p>
        </w:tc>
        <w:tc>
          <w:tcPr>
            <w:tcW w:w="2612" w:type="dxa"/>
          </w:tcPr>
          <w:p w14:paraId="55E36459" w14:textId="77777777" w:rsidR="00FC7FD2" w:rsidRPr="00FC7FD2" w:rsidRDefault="00FC7FD2" w:rsidP="00535C86">
            <w:r>
              <w:rPr>
                <w:rFonts w:hint="eastAsia"/>
              </w:rPr>
              <w:t>5</w:t>
            </w:r>
            <w:r>
              <w:t xml:space="preserve">0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μm</w:t>
            </w:r>
            <w:proofErr w:type="spellEnd"/>
            <w:r>
              <w:t xml:space="preserve"> </w:t>
            </w:r>
            <w:proofErr w:type="spellStart"/>
            <w:r>
              <w:t>Norpac</w:t>
            </w:r>
            <w:proofErr w:type="spellEnd"/>
          </w:p>
        </w:tc>
        <w:tc>
          <w:tcPr>
            <w:tcW w:w="3418" w:type="dxa"/>
          </w:tcPr>
          <w:p w14:paraId="0F8D84B3" w14:textId="1F2BB5E6" w:rsidR="00FC7FD2" w:rsidRPr="00914478" w:rsidRDefault="001073DC" w:rsidP="00914478">
            <w:pPr>
              <w:widowControl/>
            </w:pPr>
            <w:r>
              <w:rPr>
                <w:rFonts w:hint="eastAsia"/>
              </w:rPr>
              <w:t>2</w:t>
            </w:r>
            <w:r>
              <w:t>5</w:t>
            </w:r>
            <w:r w:rsidR="00914478">
              <w:t xml:space="preserve"> </w:t>
            </w:r>
            <w:r w:rsidR="0069576F">
              <w:br/>
            </w:r>
            <w:r w:rsidR="00914478">
              <w:t>(</w:t>
            </w:r>
            <w:r w:rsidR="009144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The nets were set to </w:t>
            </w:r>
            <w:r w:rsidR="00DE681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  <w:r w:rsidR="009144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m depth and allowed to drift with the ship for </w:t>
            </w:r>
            <w:r w:rsidR="0013093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</w:t>
            </w:r>
            <w:r w:rsidR="009144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 minutes</w:t>
            </w:r>
            <w:r w:rsidR="00914478">
              <w:rPr>
                <w:rFonts w:hint="eastAsia"/>
              </w:rPr>
              <w:t>)</w:t>
            </w:r>
          </w:p>
        </w:tc>
        <w:tc>
          <w:tcPr>
            <w:tcW w:w="1808" w:type="dxa"/>
          </w:tcPr>
          <w:p w14:paraId="43287CC0" w14:textId="77777777" w:rsidR="00FC7FD2" w:rsidRDefault="001073DC" w:rsidP="00535C86">
            <w:r>
              <w:rPr>
                <w:rFonts w:hint="eastAsia"/>
              </w:rPr>
              <w:t>I</w:t>
            </w:r>
            <w:r>
              <w:t>I-1a</w:t>
            </w:r>
          </w:p>
        </w:tc>
      </w:tr>
      <w:tr w:rsidR="00FC7FD2" w14:paraId="3A344FE9" w14:textId="77777777" w:rsidTr="0069576F">
        <w:tc>
          <w:tcPr>
            <w:tcW w:w="2612" w:type="dxa"/>
          </w:tcPr>
          <w:p w14:paraId="4A8D61E1" w14:textId="77777777" w:rsidR="00FC7FD2" w:rsidRDefault="001073DC" w:rsidP="00535C86">
            <w:pPr>
              <w:tabs>
                <w:tab w:val="left" w:pos="733"/>
              </w:tabs>
            </w:pPr>
            <w:r>
              <w:t>5-m (vertical tow)</w:t>
            </w:r>
          </w:p>
        </w:tc>
        <w:tc>
          <w:tcPr>
            <w:tcW w:w="2612" w:type="dxa"/>
          </w:tcPr>
          <w:p w14:paraId="2CF0CE35" w14:textId="77777777" w:rsidR="00FC7FD2" w:rsidRDefault="001073DC" w:rsidP="00535C86">
            <w:r w:rsidRPr="008B5857">
              <w:rPr>
                <w:rFonts w:ascii="Times New Roman" w:hAnsi="Times New Roman" w:cs="Times New Roman"/>
              </w:rPr>
              <w:t xml:space="preserve">100 </w:t>
            </w:r>
            <w:proofErr w:type="spellStart"/>
            <w:r w:rsidRPr="008B5857">
              <w:rPr>
                <w:rFonts w:ascii="Times New Roman" w:hAnsi="Times New Roman" w:cs="Times New Roman"/>
              </w:rPr>
              <w:t>μm</w:t>
            </w:r>
            <w:proofErr w:type="spellEnd"/>
            <w:r w:rsidRPr="008B58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B5857">
              <w:rPr>
                <w:rFonts w:ascii="Times New Roman" w:hAnsi="Times New Roman" w:cs="Times New Roman"/>
              </w:rPr>
              <w:t>Norpac</w:t>
            </w:r>
            <w:proofErr w:type="spellEnd"/>
          </w:p>
        </w:tc>
        <w:tc>
          <w:tcPr>
            <w:tcW w:w="3418" w:type="dxa"/>
          </w:tcPr>
          <w:p w14:paraId="2D238D17" w14:textId="13C68532" w:rsidR="00FC7FD2" w:rsidRDefault="001073DC" w:rsidP="00535C86">
            <w:r>
              <w:rPr>
                <w:rFonts w:hint="eastAsia"/>
              </w:rPr>
              <w:t>2</w:t>
            </w:r>
            <w:r>
              <w:t>5</w:t>
            </w:r>
            <w:r w:rsidR="00914478">
              <w:t xml:space="preserve"> </w:t>
            </w:r>
            <w:r w:rsidR="0069576F">
              <w:br/>
            </w:r>
            <w:r w:rsidR="0013093D">
              <w:t>(</w:t>
            </w:r>
            <w:r w:rsidR="0013093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The nets were set to </w:t>
            </w:r>
            <w:r w:rsidR="00DE681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  <w:r w:rsidR="0013093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m depth and allowed to drift with the ship for 20 minutes</w:t>
            </w:r>
            <w:r w:rsidR="0013093D">
              <w:rPr>
                <w:rFonts w:hint="eastAsia"/>
              </w:rPr>
              <w:t>)</w:t>
            </w:r>
          </w:p>
        </w:tc>
        <w:tc>
          <w:tcPr>
            <w:tcW w:w="1808" w:type="dxa"/>
          </w:tcPr>
          <w:p w14:paraId="47E869EC" w14:textId="77777777" w:rsidR="00FC7FD2" w:rsidRDefault="001073DC" w:rsidP="00535C86">
            <w:r>
              <w:rPr>
                <w:rFonts w:hint="eastAsia"/>
              </w:rPr>
              <w:t>I</w:t>
            </w:r>
            <w:r>
              <w:t>I-1a</w:t>
            </w:r>
          </w:p>
        </w:tc>
      </w:tr>
      <w:tr w:rsidR="00FC7FD2" w14:paraId="273971E8" w14:textId="77777777" w:rsidTr="00816D27">
        <w:tc>
          <w:tcPr>
            <w:tcW w:w="2612" w:type="dxa"/>
          </w:tcPr>
          <w:p w14:paraId="03EA7AEF" w14:textId="7AE75743" w:rsidR="00FC7FD2" w:rsidRDefault="004724C6" w:rsidP="00535C86">
            <w:r>
              <w:t xml:space="preserve">From </w:t>
            </w:r>
            <w:r w:rsidR="00A778DB">
              <w:rPr>
                <w:rFonts w:hint="eastAsia"/>
              </w:rPr>
              <w:t>2</w:t>
            </w:r>
            <w:r w:rsidR="00A778DB">
              <w:t>00-m to surface (oblique tow)</w:t>
            </w:r>
          </w:p>
        </w:tc>
        <w:tc>
          <w:tcPr>
            <w:tcW w:w="2612" w:type="dxa"/>
            <w:vAlign w:val="center"/>
          </w:tcPr>
          <w:p w14:paraId="557ADBC5" w14:textId="77777777" w:rsidR="00FC7FD2" w:rsidRPr="00816D27" w:rsidRDefault="00A778DB" w:rsidP="00816D27">
            <w:r>
              <w:rPr>
                <w:rFonts w:hint="eastAsia"/>
              </w:rPr>
              <w:t>5</w:t>
            </w:r>
            <w:r>
              <w:t xml:space="preserve">0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μm</w:t>
            </w:r>
            <w:proofErr w:type="spellEnd"/>
            <w:r>
              <w:t xml:space="preserve"> </w:t>
            </w:r>
            <w:proofErr w:type="spellStart"/>
            <w:r>
              <w:t>Norpac</w:t>
            </w:r>
            <w:proofErr w:type="spellEnd"/>
            <w:r w:rsidR="00816D27">
              <w:t xml:space="preserve"> </w:t>
            </w:r>
            <w:r w:rsidR="00816D27" w:rsidRPr="00816D27">
              <w:rPr>
                <w:highlight w:val="yellow"/>
              </w:rPr>
              <w:t>with Flowmeter</w:t>
            </w:r>
          </w:p>
        </w:tc>
        <w:tc>
          <w:tcPr>
            <w:tcW w:w="3418" w:type="dxa"/>
            <w:vAlign w:val="center"/>
          </w:tcPr>
          <w:p w14:paraId="654DF034" w14:textId="77777777" w:rsidR="00FC7FD2" w:rsidRDefault="00A778DB" w:rsidP="000D0081">
            <w:pPr>
              <w:jc w:val="both"/>
            </w:pPr>
            <w:r>
              <w:rPr>
                <w:rFonts w:hint="eastAsia"/>
              </w:rPr>
              <w:t>4</w:t>
            </w:r>
            <w:r>
              <w:t>0-50</w:t>
            </w:r>
          </w:p>
        </w:tc>
        <w:tc>
          <w:tcPr>
            <w:tcW w:w="1808" w:type="dxa"/>
            <w:vAlign w:val="center"/>
          </w:tcPr>
          <w:p w14:paraId="7A04DA59" w14:textId="77777777" w:rsidR="00FC7FD2" w:rsidRDefault="00A778DB" w:rsidP="000D0081">
            <w:pPr>
              <w:jc w:val="both"/>
            </w:pPr>
            <w:r>
              <w:rPr>
                <w:rFonts w:hint="eastAsia"/>
              </w:rPr>
              <w:t>I</w:t>
            </w:r>
            <w:r>
              <w:t>I-1a</w:t>
            </w:r>
          </w:p>
        </w:tc>
      </w:tr>
    </w:tbl>
    <w:p w14:paraId="61D3A892" w14:textId="77777777" w:rsidR="00FC7FD2" w:rsidRPr="00C8638C" w:rsidRDefault="00FC7FD2" w:rsidP="003208D5"/>
    <w:p w14:paraId="0FF6DA55" w14:textId="77777777" w:rsidR="00F848D7" w:rsidRPr="00693EA8" w:rsidRDefault="00F848D7" w:rsidP="000D318C">
      <w:r>
        <w:br w:type="column"/>
      </w:r>
      <w:r w:rsidR="003208D5">
        <w:lastRenderedPageBreak/>
        <w:t>Tools</w:t>
      </w:r>
    </w:p>
    <w:tbl>
      <w:tblPr>
        <w:tblW w:w="1048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9"/>
        <w:gridCol w:w="2263"/>
        <w:gridCol w:w="2693"/>
        <w:gridCol w:w="1984"/>
        <w:gridCol w:w="1276"/>
      </w:tblGrid>
      <w:tr w:rsidR="00F848D7" w14:paraId="4086D0A3" w14:textId="77777777" w:rsidTr="00ED070E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22BAEF" w14:textId="77777777" w:rsidR="00F848D7" w:rsidRDefault="00F848D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Experiment (Overall)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6A2450" w14:textId="77777777" w:rsidR="00F848D7" w:rsidRDefault="00F848D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Item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1FFE176" w14:textId="77777777" w:rsidR="00F848D7" w:rsidRDefault="00F848D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7941E2" w14:textId="77777777" w:rsidR="00F848D7" w:rsidRDefault="00F848D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E16905" w14:textId="77777777" w:rsidR="00F848D7" w:rsidRDefault="00F848D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Prepare</w:t>
            </w:r>
          </w:p>
        </w:tc>
      </w:tr>
      <w:tr w:rsidR="00F848D7" w14:paraId="0D068EA2" w14:textId="77777777" w:rsidTr="00ED070E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0EFEE5BE" w14:textId="77777777" w:rsidR="00F848D7" w:rsidRDefault="00F848D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26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3C06C68" w14:textId="77777777" w:rsidR="00F848D7" w:rsidRPr="00AD52C6" w:rsidRDefault="003208D5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AD52C6">
              <w:rPr>
                <w:rFonts w:ascii="Times New Roman" w:hAnsi="Times New Roman" w:cs="Times New Roman"/>
                <w:kern w:val="0"/>
              </w:rPr>
              <w:t>Sharpie marker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80BCF6F" w14:textId="77777777" w:rsidR="00F848D7" w:rsidRPr="00AD52C6" w:rsidRDefault="00F848D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AD52C6">
              <w:rPr>
                <w:rFonts w:cstheme="minorHAnsi"/>
                <w:color w:val="000000"/>
              </w:rPr>
              <w:t>Black/Blue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821C69E" w14:textId="77777777" w:rsidR="00F848D7" w:rsidRPr="00AD52C6" w:rsidRDefault="003208D5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AD52C6">
              <w:rPr>
                <w:rFonts w:cstheme="minorHAnsi"/>
                <w:color w:val="000000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2CD6774" w14:textId="77777777" w:rsidR="00F848D7" w:rsidRDefault="00F848D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</w:tr>
      <w:tr w:rsidR="00F848D7" w14:paraId="4A7D9E52" w14:textId="77777777" w:rsidTr="008C653D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F9A86E3" w14:textId="77777777" w:rsidR="00F848D7" w:rsidRDefault="00F848D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(40 stations)</w:t>
            </w:r>
          </w:p>
        </w:tc>
        <w:tc>
          <w:tcPr>
            <w:tcW w:w="2263" w:type="dxa"/>
            <w:noWrap/>
            <w:vAlign w:val="center"/>
            <w:hideMark/>
          </w:tcPr>
          <w:p w14:paraId="7635887B" w14:textId="77777777" w:rsidR="00F848D7" w:rsidRPr="00AD52C6" w:rsidRDefault="00392B4B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AD52C6">
              <w:rPr>
                <w:rFonts w:ascii="Times New Roman" w:hAnsi="Times New Roman" w:cs="Times New Roman" w:hint="eastAsia"/>
                <w:kern w:val="0"/>
              </w:rPr>
              <w:t>E</w:t>
            </w:r>
            <w:r w:rsidRPr="00AD52C6">
              <w:rPr>
                <w:rFonts w:ascii="Times New Roman" w:hAnsi="Times New Roman" w:cs="Times New Roman"/>
                <w:kern w:val="0"/>
              </w:rPr>
              <w:t>lectrical Tapes</w:t>
            </w:r>
          </w:p>
        </w:tc>
        <w:tc>
          <w:tcPr>
            <w:tcW w:w="2693" w:type="dxa"/>
            <w:noWrap/>
            <w:vAlign w:val="center"/>
            <w:hideMark/>
          </w:tcPr>
          <w:p w14:paraId="7EC1C49A" w14:textId="078765E5" w:rsidR="00F848D7" w:rsidRPr="00AD52C6" w:rsidRDefault="0050274E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AD52C6">
              <w:rPr>
                <w:rFonts w:ascii="Times New Roman" w:hAnsi="Times New Roman" w:cs="Times New Roman"/>
                <w:kern w:val="0"/>
              </w:rPr>
              <w:t>19 mm(width)x10 m</w:t>
            </w:r>
          </w:p>
        </w:tc>
        <w:tc>
          <w:tcPr>
            <w:tcW w:w="1984" w:type="dxa"/>
            <w:noWrap/>
            <w:vAlign w:val="center"/>
            <w:hideMark/>
          </w:tcPr>
          <w:p w14:paraId="6AA033C4" w14:textId="77777777" w:rsidR="00F848D7" w:rsidRPr="00AD52C6" w:rsidRDefault="00F848D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AD52C6">
              <w:rPr>
                <w:rFonts w:cstheme="minorHAnsi"/>
                <w:color w:val="000000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EEECEBB" w14:textId="77777777" w:rsidR="00F848D7" w:rsidRDefault="00F848D7">
            <w:pPr>
              <w:rPr>
                <w:rFonts w:cstheme="minorHAnsi"/>
                <w:color w:val="000000"/>
              </w:rPr>
            </w:pPr>
          </w:p>
        </w:tc>
      </w:tr>
      <w:tr w:rsidR="00F848D7" w14:paraId="5149B83C" w14:textId="77777777" w:rsidTr="008C653D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02F8714" w14:textId="77777777" w:rsidR="00F848D7" w:rsidRDefault="00F848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noWrap/>
            <w:vAlign w:val="center"/>
            <w:hideMark/>
          </w:tcPr>
          <w:p w14:paraId="4A5DFB8F" w14:textId="6EBEB057" w:rsidR="00F848D7" w:rsidRPr="00AD52C6" w:rsidRDefault="00F848D7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 w:rsidRPr="00AD52C6">
              <w:rPr>
                <w:rFonts w:cstheme="minorHAnsi"/>
                <w:color w:val="000000"/>
              </w:rPr>
              <w:t>20</w:t>
            </w:r>
            <w:r w:rsidR="00BC69AB" w:rsidRPr="00AD52C6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BC69AB" w:rsidRPr="00AD52C6">
              <w:rPr>
                <w:rFonts w:ascii="Times New Roman" w:hAnsi="Times New Roman" w:cs="Times New Roman"/>
                <w:kern w:val="0"/>
              </w:rPr>
              <w:t>μm</w:t>
            </w:r>
            <w:proofErr w:type="spellEnd"/>
            <w:r w:rsidRPr="00AD52C6">
              <w:rPr>
                <w:rFonts w:cstheme="minorHAnsi"/>
                <w:color w:val="000000"/>
              </w:rPr>
              <w:t xml:space="preserve"> </w:t>
            </w:r>
            <w:r w:rsidR="00D33484">
              <w:rPr>
                <w:rFonts w:cstheme="minorHAnsi"/>
                <w:color w:val="000000"/>
              </w:rPr>
              <w:t>n</w:t>
            </w:r>
            <w:r w:rsidR="00D33484" w:rsidRPr="001E0357">
              <w:rPr>
                <w:rFonts w:ascii="Times New Roman" w:hAnsi="Times New Roman" w:cs="Times New Roman"/>
              </w:rPr>
              <w:t>ylon</w:t>
            </w:r>
            <w:r w:rsidR="00D33484">
              <w:rPr>
                <w:rFonts w:ascii="Times" w:hAnsi="Times"/>
                <w:lang w:val="nl-NL"/>
              </w:rPr>
              <w:t xml:space="preserve"> net</w:t>
            </w:r>
          </w:p>
        </w:tc>
        <w:tc>
          <w:tcPr>
            <w:tcW w:w="2693" w:type="dxa"/>
            <w:noWrap/>
            <w:vAlign w:val="center"/>
            <w:hideMark/>
          </w:tcPr>
          <w:p w14:paraId="12886901" w14:textId="77777777" w:rsidR="00F848D7" w:rsidRPr="00AD52C6" w:rsidRDefault="00F848D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AD52C6">
              <w:rPr>
                <w:rFonts w:cstheme="minorHAnsi"/>
                <w:color w:val="000000"/>
              </w:rPr>
              <w:t>Big/Small</w:t>
            </w:r>
          </w:p>
        </w:tc>
        <w:tc>
          <w:tcPr>
            <w:tcW w:w="1984" w:type="dxa"/>
            <w:noWrap/>
            <w:vAlign w:val="center"/>
            <w:hideMark/>
          </w:tcPr>
          <w:p w14:paraId="16310CDA" w14:textId="77777777" w:rsidR="00F848D7" w:rsidRPr="00AD52C6" w:rsidRDefault="00F848D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AD52C6">
              <w:rPr>
                <w:rFonts w:cstheme="minorHAnsi"/>
                <w:color w:val="000000"/>
              </w:rPr>
              <w:t>5~8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2C6D797" w14:textId="77777777" w:rsidR="00F848D7" w:rsidRDefault="00F848D7">
            <w:pPr>
              <w:rPr>
                <w:rFonts w:cstheme="minorHAnsi"/>
                <w:color w:val="000000"/>
              </w:rPr>
            </w:pPr>
          </w:p>
        </w:tc>
      </w:tr>
      <w:tr w:rsidR="00F848D7" w14:paraId="277B4DD6" w14:textId="77777777" w:rsidTr="00ED070E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  <w:hideMark/>
          </w:tcPr>
          <w:p w14:paraId="142DC3B8" w14:textId="77777777" w:rsidR="00F848D7" w:rsidRDefault="00F848D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3ABA2F3A" w14:textId="77777777" w:rsidR="00F848D7" w:rsidRPr="00AD52C6" w:rsidRDefault="00F848D7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 w:rsidRPr="00AD52C6">
              <w:rPr>
                <w:rFonts w:cstheme="minorHAnsi"/>
                <w:color w:val="000000"/>
              </w:rPr>
              <w:t>Container box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13B2A58E" w14:textId="77777777" w:rsidR="00F848D7" w:rsidRPr="00AD52C6" w:rsidRDefault="00F848D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AD52C6">
              <w:rPr>
                <w:rFonts w:cstheme="minorHAnsi"/>
                <w:color w:val="000000"/>
              </w:rPr>
              <w:t>DNA/flow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4785F820" w14:textId="77777777" w:rsidR="00F848D7" w:rsidRPr="00AD52C6" w:rsidRDefault="00F848D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AD52C6">
              <w:rPr>
                <w:rFonts w:cstheme="minorHAnsi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  <w:hideMark/>
          </w:tcPr>
          <w:p w14:paraId="798CBEA9" w14:textId="77777777" w:rsidR="00F848D7" w:rsidRDefault="00F848D7">
            <w:pPr>
              <w:rPr>
                <w:rFonts w:cstheme="minorHAnsi"/>
                <w:color w:val="000000"/>
              </w:rPr>
            </w:pPr>
          </w:p>
        </w:tc>
      </w:tr>
      <w:tr w:rsidR="008C653D" w14:paraId="4D3AC5C0" w14:textId="77777777" w:rsidTr="00ED070E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4065C8B5" w14:textId="77777777" w:rsidR="008C653D" w:rsidRDefault="008C653D" w:rsidP="008C65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BD1A9EA" w14:textId="76917A4E" w:rsidR="008C653D" w:rsidRPr="00E417BF" w:rsidRDefault="008C653D" w:rsidP="008C653D">
            <w:pPr>
              <w:rPr>
                <w:rFonts w:ascii="Times New Roman" w:hAnsi="Times New Roman" w:cs="Times New Roman"/>
              </w:rPr>
            </w:pPr>
            <w:r w:rsidRPr="00E417BF">
              <w:rPr>
                <w:rFonts w:ascii="Times New Roman" w:hAnsi="Times New Roman" w:cs="Times New Roman"/>
              </w:rPr>
              <w:t>Silicone tube</w:t>
            </w:r>
            <w:r w:rsidR="00A514F0">
              <w:rPr>
                <w:rFonts w:ascii="Times New Roman" w:hAnsi="Times New Roman" w:cs="Times New Roman"/>
              </w:rPr>
              <w:t xml:space="preserve"> 1</w:t>
            </w:r>
            <w:r w:rsidR="00E417BF" w:rsidRPr="00E417BF">
              <w:rPr>
                <w:rFonts w:ascii="Times New Roman" w:hAnsi="Times New Roman" w:cs="Times New Roman"/>
              </w:rPr>
              <w:t xml:space="preserve"> </w:t>
            </w:r>
            <w:r w:rsidR="00E417BF" w:rsidRPr="000D0081">
              <w:rPr>
                <w:rFonts w:ascii="Times New Roman" w:hAnsi="Times New Roman" w:cs="Times New Roman"/>
                <w:highlight w:val="yellow"/>
              </w:rPr>
              <w:t xml:space="preserve">for Glo-Flo or </w:t>
            </w:r>
            <w:proofErr w:type="spellStart"/>
            <w:r w:rsidR="00E417BF" w:rsidRPr="000D0081">
              <w:rPr>
                <w:rFonts w:ascii="Times New Roman" w:hAnsi="Times New Roman" w:cs="Times New Roman"/>
                <w:highlight w:val="yellow"/>
              </w:rPr>
              <w:t>Niskin</w:t>
            </w:r>
            <w:proofErr w:type="spellEnd"/>
            <w:r w:rsidR="00E417BF" w:rsidRPr="000D0081">
              <w:rPr>
                <w:rFonts w:ascii="Times New Roman" w:hAnsi="Times New Roman" w:cs="Times New Roman"/>
                <w:highlight w:val="yellow"/>
              </w:rPr>
              <w:t xml:space="preserve"> petcock </w:t>
            </w:r>
            <w:proofErr w:type="spellStart"/>
            <w:r w:rsidR="00E417BF" w:rsidRPr="000D0081">
              <w:rPr>
                <w:rFonts w:ascii="Times New Roman" w:hAnsi="Times New Roman" w:cs="Times New Roman"/>
                <w:highlight w:val="yellow"/>
              </w:rPr>
              <w:t>assy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55702789" w14:textId="029F40D7" w:rsidR="008C653D" w:rsidRPr="00AD52C6" w:rsidRDefault="008C653D" w:rsidP="008C653D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  <w:r w:rsidRPr="00AD52C6">
              <w:rPr>
                <w:rFonts w:cstheme="minorHAnsi"/>
                <w:color w:val="000000"/>
              </w:rPr>
              <w:t>30 met</w:t>
            </w:r>
            <w:r w:rsidR="00A778DB" w:rsidRPr="00AD52C6">
              <w:rPr>
                <w:rFonts w:cstheme="minorHAnsi"/>
                <w:color w:val="000000"/>
              </w:rPr>
              <w:t>er</w:t>
            </w:r>
            <w:r w:rsidRPr="00AD52C6">
              <w:rPr>
                <w:rFonts w:cstheme="minorHAnsi"/>
                <w:color w:val="000000"/>
              </w:rPr>
              <w:t>s</w:t>
            </w:r>
            <w:ins w:id="4" w:author="Eva Ho" w:date="2020-02-19T15:56:00Z">
              <w:r w:rsidR="00535C86">
                <w:rPr>
                  <w:rFonts w:cstheme="minorHAnsi" w:hint="eastAsia"/>
                  <w:color w:val="000000"/>
                </w:rPr>
                <w:t xml:space="preserve"> long</w:t>
              </w:r>
            </w:ins>
            <w:r w:rsidR="00B903F2" w:rsidRPr="00AD52C6">
              <w:rPr>
                <w:rFonts w:cstheme="minorHAnsi"/>
                <w:color w:val="000000"/>
              </w:rPr>
              <w:t xml:space="preserve"> </w:t>
            </w:r>
            <w:r w:rsidR="00392B4B" w:rsidRPr="00AD52C6">
              <w:rPr>
                <w:rFonts w:cstheme="minorHAnsi"/>
                <w:color w:val="FF0000"/>
                <w:highlight w:val="yellow"/>
              </w:rPr>
              <w:t>(</w:t>
            </w:r>
            <w:ins w:id="5" w:author="Eva Ho" w:date="2020-02-19T15:57:00Z">
              <w:r w:rsidR="00535C86">
                <w:rPr>
                  <w:rFonts w:cstheme="minorHAnsi" w:hint="eastAsia"/>
                  <w:color w:val="FF0000"/>
                  <w:highlight w:val="yellow"/>
                </w:rPr>
                <w:t xml:space="preserve">need to know the </w:t>
              </w:r>
            </w:ins>
            <w:r w:rsidR="00392B4B" w:rsidRPr="00AD52C6">
              <w:rPr>
                <w:rFonts w:cstheme="minorHAnsi"/>
                <w:color w:val="FF0000"/>
                <w:highlight w:val="yellow"/>
              </w:rPr>
              <w:t>diameter</w:t>
            </w:r>
            <w:ins w:id="6" w:author="Eva Ho" w:date="2020-02-19T15:57:00Z">
              <w:r w:rsidR="00535C86">
                <w:rPr>
                  <w:rFonts w:cstheme="minorHAnsi" w:hint="eastAsia"/>
                  <w:color w:val="FF0000"/>
                  <w:highlight w:val="yellow"/>
                </w:rPr>
                <w:t xml:space="preserve"> of petcock </w:t>
              </w:r>
              <w:proofErr w:type="spellStart"/>
              <w:r w:rsidR="00535C86">
                <w:rPr>
                  <w:rFonts w:cstheme="minorHAnsi" w:hint="eastAsia"/>
                  <w:color w:val="FF0000"/>
                  <w:highlight w:val="yellow"/>
                </w:rPr>
                <w:t>assy</w:t>
              </w:r>
            </w:ins>
            <w:proofErr w:type="spellEnd"/>
            <w:del w:id="7" w:author="Eva Ho" w:date="2020-02-19T15:57:00Z">
              <w:r w:rsidR="00392B4B" w:rsidRPr="00AD52C6" w:rsidDel="00535C86">
                <w:rPr>
                  <w:rFonts w:cstheme="minorHAnsi"/>
                  <w:color w:val="FF0000"/>
                  <w:highlight w:val="yellow"/>
                </w:rPr>
                <w:delText>?</w:delText>
              </w:r>
            </w:del>
            <w:r w:rsidR="00392B4B" w:rsidRPr="00AD52C6">
              <w:rPr>
                <w:rFonts w:cstheme="minorHAnsi" w:hint="eastAsia"/>
                <w:color w:val="FF0000"/>
                <w:highlight w:val="yellow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4AA98F15" w14:textId="5258D7F9" w:rsidR="008C653D" w:rsidRPr="00AD52C6" w:rsidRDefault="008D1ADB" w:rsidP="008C653D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65E2EA13" w14:textId="77777777" w:rsidR="008C653D" w:rsidRDefault="008C653D" w:rsidP="008C653D">
            <w:pPr>
              <w:rPr>
                <w:rFonts w:cstheme="minorHAnsi"/>
                <w:color w:val="000000"/>
              </w:rPr>
            </w:pPr>
          </w:p>
        </w:tc>
      </w:tr>
      <w:tr w:rsidR="009D5D77" w14:paraId="3680BAC4" w14:textId="77777777" w:rsidTr="00ED070E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2CE070D6" w14:textId="77777777"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9558075" w14:textId="77777777" w:rsidR="009D5D77" w:rsidRPr="00AD52C6" w:rsidRDefault="009D5D77" w:rsidP="009D5D77">
            <w:pPr>
              <w:rPr>
                <w:rFonts w:ascii="Times New Roman" w:hAnsi="Times New Roman" w:cs="Times New Roman"/>
                <w:kern w:val="0"/>
              </w:rPr>
            </w:pPr>
            <w:r w:rsidRPr="00AD52C6">
              <w:rPr>
                <w:rFonts w:ascii="Times New Roman" w:hAnsi="Times New Roman" w:cs="Times New Roman" w:hint="eastAsia"/>
                <w:kern w:val="0"/>
              </w:rPr>
              <w:t>c</w:t>
            </w:r>
            <w:r w:rsidRPr="00AD52C6">
              <w:rPr>
                <w:rFonts w:ascii="Times New Roman" w:hAnsi="Times New Roman" w:cs="Times New Roman"/>
                <w:kern w:val="0"/>
              </w:rPr>
              <w:t>able tie/zip tie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202DE39E" w14:textId="77777777" w:rsidR="009D5D77" w:rsidRPr="003C1943" w:rsidRDefault="009D5D77" w:rsidP="009D5D7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  <w:highlight w:val="yellow"/>
              </w:rPr>
            </w:pPr>
            <w:r w:rsidRPr="003C1943">
              <w:rPr>
                <w:rFonts w:ascii="Times New Roman" w:hAnsi="Times New Roman" w:cs="Times New Roman"/>
                <w:kern w:val="0"/>
                <w:highlight w:val="yellow"/>
              </w:rPr>
              <w:t>3.6 mm(width) x 150 mm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B81F972" w14:textId="46A3374C" w:rsidR="009D5D77" w:rsidRPr="00AD52C6" w:rsidRDefault="00F665FB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644B441B" w14:textId="608DAA10" w:rsidR="009D5D77" w:rsidRDefault="009D5D77" w:rsidP="009D5D77">
            <w:pPr>
              <w:rPr>
                <w:rFonts w:cstheme="minorHAnsi"/>
                <w:color w:val="000000"/>
              </w:rPr>
            </w:pPr>
          </w:p>
        </w:tc>
      </w:tr>
      <w:tr w:rsidR="00CB7B6B" w14:paraId="184D8D9A" w14:textId="77777777" w:rsidTr="00ED070E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0389CDD2" w14:textId="77777777" w:rsidR="00CB7B6B" w:rsidRDefault="00CB7B6B" w:rsidP="00CB7B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58A991E2" w14:textId="77777777" w:rsidR="00CB7B6B" w:rsidRPr="00AD52C6" w:rsidRDefault="00CB7B6B" w:rsidP="00CB7B6B">
            <w:pPr>
              <w:rPr>
                <w:rFonts w:ascii="Times New Roman" w:hAnsi="Times New Roman" w:cs="Times New Roman"/>
                <w:kern w:val="0"/>
              </w:rPr>
            </w:pPr>
            <w:r w:rsidRPr="00AD52C6">
              <w:rPr>
                <w:rFonts w:ascii="Times New Roman" w:hAnsi="Times New Roman" w:cs="Times New Roman" w:hint="eastAsia"/>
                <w:kern w:val="0"/>
              </w:rPr>
              <w:t>c</w:t>
            </w:r>
            <w:r w:rsidRPr="00AD52C6">
              <w:rPr>
                <w:rFonts w:ascii="Times New Roman" w:hAnsi="Times New Roman" w:cs="Times New Roman"/>
                <w:kern w:val="0"/>
              </w:rPr>
              <w:t>able tie/zip tie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7C4E6576" w14:textId="77777777" w:rsidR="00CB7B6B" w:rsidRPr="003C1943" w:rsidRDefault="00CB7B6B" w:rsidP="00CB7B6B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  <w:highlight w:val="yellow"/>
              </w:rPr>
            </w:pPr>
            <w:r w:rsidRPr="003C1943">
              <w:rPr>
                <w:rFonts w:ascii="Times New Roman" w:hAnsi="Times New Roman" w:cs="Times New Roman"/>
                <w:kern w:val="0"/>
                <w:highlight w:val="yellow"/>
              </w:rPr>
              <w:t>big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6976251" w14:textId="374977E0" w:rsidR="00CB7B6B" w:rsidRPr="00AD52C6" w:rsidRDefault="00F665FB" w:rsidP="00CB7B6B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58A3A068" w14:textId="77777777" w:rsidR="00CB7B6B" w:rsidRDefault="00CB7B6B" w:rsidP="00CB7B6B">
            <w:pPr>
              <w:rPr>
                <w:rFonts w:cstheme="minorHAnsi"/>
                <w:color w:val="000000"/>
              </w:rPr>
            </w:pPr>
          </w:p>
        </w:tc>
      </w:tr>
      <w:tr w:rsidR="009D5D77" w14:paraId="6D1A9B01" w14:textId="77777777" w:rsidTr="00ED070E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723DFBEC" w14:textId="77777777"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4EF688AA" w14:textId="77777777" w:rsidR="009D5D77" w:rsidRPr="00AD52C6" w:rsidRDefault="009D5D77" w:rsidP="009D5D77">
            <w:pPr>
              <w:rPr>
                <w:rFonts w:ascii="Times New Roman" w:hAnsi="Times New Roman" w:cs="Times New Roman"/>
                <w:kern w:val="0"/>
              </w:rPr>
            </w:pPr>
            <w:r w:rsidRPr="00AD52C6">
              <w:rPr>
                <w:rFonts w:ascii="Times New Roman" w:hAnsi="Times New Roman" w:cs="Times New Roman"/>
                <w:kern w:val="0"/>
              </w:rPr>
              <w:t>Aluminum foil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2E5CC61" w14:textId="77777777" w:rsidR="009D5D77" w:rsidRPr="00AD52C6" w:rsidRDefault="009D5D77" w:rsidP="009D5D7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  <w:r w:rsidRPr="00AD52C6">
              <w:rPr>
                <w:rFonts w:ascii="Times New Roman" w:hAnsi="Times New Roman" w:cs="Times New Roman"/>
                <w:kern w:val="0"/>
              </w:rPr>
              <w:t>75-150</w:t>
            </w:r>
            <w:r w:rsidRPr="00AD52C6">
              <w:rPr>
                <w:rFonts w:ascii="Times New Roman" w:hAnsi="Times New Roman" w:cs="Times New Roman" w:hint="eastAsia"/>
                <w:kern w:val="0"/>
              </w:rPr>
              <w:t xml:space="preserve"> </w:t>
            </w:r>
            <w:r w:rsidRPr="00AD52C6">
              <w:rPr>
                <w:rFonts w:ascii="Times New Roman" w:hAnsi="Times New Roman" w:cs="Times New Roman"/>
                <w:kern w:val="0"/>
              </w:rPr>
              <w:t>square foot roll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24DE9149" w14:textId="54C7ED66" w:rsidR="009D5D77" w:rsidRPr="00AD52C6" w:rsidRDefault="00CB7B6B" w:rsidP="009D5D77">
            <w:pPr>
              <w:spacing w:line="0" w:lineRule="atLeast"/>
              <w:jc w:val="both"/>
              <w:rPr>
                <w:rFonts w:cstheme="minorHAnsi" w:hint="eastAsia"/>
                <w:color w:val="000000"/>
              </w:rPr>
            </w:pPr>
            <w:r w:rsidRPr="00AD52C6">
              <w:rPr>
                <w:rFonts w:cstheme="minorHAnsi"/>
                <w:color w:val="000000"/>
              </w:rPr>
              <w:t>2~3</w:t>
            </w:r>
            <w:r w:rsidR="009D5D77" w:rsidRPr="00AD52C6">
              <w:rPr>
                <w:rFonts w:cstheme="minorHAnsi"/>
                <w:color w:val="000000"/>
              </w:rPr>
              <w:t xml:space="preserve"> pack</w:t>
            </w:r>
            <w:ins w:id="8" w:author="Eva Ho" w:date="2020-02-19T15:56:00Z">
              <w:r w:rsidR="00535C86">
                <w:rPr>
                  <w:rFonts w:cstheme="minorHAnsi" w:hint="eastAsia"/>
                  <w:color w:val="000000"/>
                </w:rPr>
                <w:t>s</w:t>
              </w:r>
            </w:ins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09787484" w14:textId="77777777" w:rsidR="009D5D77" w:rsidRDefault="009D5D77" w:rsidP="009D5D77">
            <w:pPr>
              <w:rPr>
                <w:rFonts w:cstheme="minorHAnsi"/>
                <w:color w:val="000000"/>
              </w:rPr>
            </w:pPr>
          </w:p>
        </w:tc>
      </w:tr>
      <w:tr w:rsidR="009D5D77" w14:paraId="19F4883F" w14:textId="77777777" w:rsidTr="00ED070E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30B97844" w14:textId="77777777" w:rsidR="009D5D77" w:rsidRDefault="009D5D77" w:rsidP="009D5D7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564788C4" w14:textId="77777777" w:rsidR="009D5D77" w:rsidRDefault="009D5D77" w:rsidP="009D5D77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Curved extra fine tip tweezer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156ACA9" w14:textId="77777777" w:rsidR="009D5D77" w:rsidRDefault="009D5D77" w:rsidP="009D5D77">
            <w:pPr>
              <w:spacing w:line="0" w:lineRule="atLeas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452A809F" w14:textId="471EBE6D" w:rsidR="009D5D77" w:rsidRDefault="00872A4B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0A953A91" w14:textId="77777777" w:rsidR="009D5D77" w:rsidRPr="00DB421B" w:rsidRDefault="009D5D77" w:rsidP="009D5D77">
            <w:pPr>
              <w:rPr>
                <w:rFonts w:cstheme="minorHAnsi"/>
                <w:color w:val="000000"/>
              </w:rPr>
            </w:pPr>
          </w:p>
        </w:tc>
      </w:tr>
      <w:tr w:rsidR="00ED070E" w14:paraId="71D74CBC" w14:textId="77777777" w:rsidTr="008C653D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51B9BDF" w14:textId="77777777" w:rsidR="00ED070E" w:rsidRDefault="00ED070E" w:rsidP="00ED070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37A2B0" w14:textId="77777777" w:rsidR="00ED070E" w:rsidRPr="00DB421B" w:rsidRDefault="00ED070E" w:rsidP="00ED070E">
            <w:pPr>
              <w:rPr>
                <w:rFonts w:ascii="Times New Roman" w:hAnsi="Times New Roman" w:cs="Times New Roman"/>
                <w:kern w:val="0"/>
              </w:rPr>
            </w:pPr>
            <w:r w:rsidRPr="00DB421B">
              <w:rPr>
                <w:rFonts w:ascii="Times New Roman" w:hAnsi="Times New Roman" w:cs="Times New Roman"/>
                <w:kern w:val="0"/>
              </w:rPr>
              <w:t>Scissors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4690A43" w14:textId="77777777" w:rsidR="00ED070E" w:rsidRDefault="00ED070E" w:rsidP="00ED070E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CBB7B64" w14:textId="77777777" w:rsidR="00ED070E" w:rsidRDefault="00ED070E" w:rsidP="00ED070E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97701" w14:textId="77777777" w:rsidR="00ED070E" w:rsidRPr="00DB421B" w:rsidRDefault="00ED070E" w:rsidP="00ED070E">
            <w:pPr>
              <w:rPr>
                <w:rFonts w:cstheme="minorHAnsi"/>
                <w:color w:val="000000"/>
              </w:rPr>
            </w:pPr>
          </w:p>
        </w:tc>
      </w:tr>
      <w:tr w:rsidR="00ED070E" w14:paraId="2F411EF2" w14:textId="77777777" w:rsidTr="008C653D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A7AD5F" w14:textId="77777777" w:rsidR="00ED070E" w:rsidRDefault="00ED070E" w:rsidP="00ED070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B31711" w14:textId="77777777" w:rsidR="00ED070E" w:rsidRDefault="00ED070E" w:rsidP="00ED070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889CE6" w14:textId="77777777" w:rsidR="00ED070E" w:rsidRDefault="00ED070E" w:rsidP="00ED070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F80677" w14:textId="77777777" w:rsidR="00ED070E" w:rsidRDefault="00ED070E" w:rsidP="00ED070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1CADB6" w14:textId="77777777" w:rsidR="00ED070E" w:rsidRDefault="00ED070E" w:rsidP="00ED070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4CFF1B" w14:textId="77777777" w:rsidR="009D5D77" w:rsidRDefault="009D5D77" w:rsidP="000D318C">
      <w:pPr>
        <w:pStyle w:val="a3"/>
        <w:numPr>
          <w:ilvl w:val="0"/>
          <w:numId w:val="13"/>
        </w:numPr>
        <w:ind w:leftChars="0"/>
      </w:pPr>
      <w:r>
        <w:br w:type="page"/>
      </w:r>
      <w:r w:rsidR="000D318C">
        <w:lastRenderedPageBreak/>
        <w:t xml:space="preserve">The equipment of </w:t>
      </w:r>
      <w:proofErr w:type="spellStart"/>
      <w:r w:rsidR="000D318C">
        <w:t>nanoflagellate</w:t>
      </w:r>
      <w:proofErr w:type="spellEnd"/>
      <w:r w:rsidR="000D318C">
        <w:t xml:space="preserve"> and bacteria community (If we sample at 40 stations)</w:t>
      </w:r>
    </w:p>
    <w:tbl>
      <w:tblPr>
        <w:tblW w:w="1048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9"/>
        <w:gridCol w:w="2404"/>
        <w:gridCol w:w="2552"/>
        <w:gridCol w:w="1984"/>
        <w:gridCol w:w="1276"/>
      </w:tblGrid>
      <w:tr w:rsidR="009D5D77" w14:paraId="26A3AC85" w14:textId="77777777" w:rsidTr="00A514F0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E39CCD" w14:textId="77777777" w:rsidR="009D5D77" w:rsidRDefault="009D5D77" w:rsidP="009D5D77">
            <w:pPr>
              <w:spacing w:line="0" w:lineRule="atLeast"/>
              <w:jc w:val="both"/>
              <w:rPr>
                <w:rFonts w:eastAsia="新細明體"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Experiment (DNA)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035730" w14:textId="77777777" w:rsidR="009D5D77" w:rsidRDefault="009D5D77" w:rsidP="009D5D7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Item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A34A9CD" w14:textId="77777777" w:rsidR="009D5D77" w:rsidRDefault="009D5D77" w:rsidP="009D5D7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162DD64" w14:textId="77777777" w:rsidR="009D5D77" w:rsidRDefault="009D5D77" w:rsidP="009D5D7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3F67B" w14:textId="77777777" w:rsidR="009D5D77" w:rsidRDefault="009D5D77" w:rsidP="009D5D7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Prepare</w:t>
            </w:r>
          </w:p>
        </w:tc>
      </w:tr>
      <w:tr w:rsidR="009D5D77" w14:paraId="2E819EE5" w14:textId="77777777" w:rsidTr="00A514F0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701E2A01" w14:textId="77777777"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40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03E5156" w14:textId="46A905D0" w:rsidR="009D5D77" w:rsidRDefault="00E52964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Carboys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1C33C85" w14:textId="77777777"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10-20L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9F5597D" w14:textId="77777777"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1476D978" w14:textId="77777777" w:rsidR="009D5D77" w:rsidRDefault="009D5D77" w:rsidP="009D5D7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</w:tr>
      <w:tr w:rsidR="003E1BAB" w14:paraId="0626454E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3DB989EA" w14:textId="6820539F" w:rsidR="00D53A5A" w:rsidRDefault="003E1BAB" w:rsidP="00D53A5A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(40 stations, 2 depths, no replicates)</w:t>
            </w:r>
          </w:p>
        </w:tc>
        <w:tc>
          <w:tcPr>
            <w:tcW w:w="2404" w:type="dxa"/>
            <w:noWrap/>
            <w:vAlign w:val="center"/>
            <w:hideMark/>
          </w:tcPr>
          <w:p w14:paraId="11EC9DDE" w14:textId="2C2B620A" w:rsidR="003E1BAB" w:rsidRDefault="003E1BAB" w:rsidP="003E1BAB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1.2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μm</w:t>
            </w:r>
            <w:proofErr w:type="spellEnd"/>
            <w:r w:rsidR="00BD7B5A">
              <w:rPr>
                <w:rFonts w:ascii="Times New Roman" w:hAnsi="Times New Roman" w:cs="Times New Roman"/>
                <w:kern w:val="0"/>
              </w:rPr>
              <w:t xml:space="preserve"> </w:t>
            </w:r>
            <w:r w:rsidR="00BD7B5A">
              <w:rPr>
                <w:rFonts w:asciiTheme="majorHAnsi" w:hAnsiTheme="majorHAnsi" w:cstheme="majorHAnsi"/>
                <w:color w:val="000000"/>
              </w:rPr>
              <w:t>P</w:t>
            </w:r>
            <w:r w:rsidR="00BD7B5A" w:rsidRPr="00537377">
              <w:rPr>
                <w:rFonts w:asciiTheme="majorHAnsi" w:hAnsiTheme="majorHAnsi" w:cstheme="majorHAnsi"/>
                <w:color w:val="000000"/>
              </w:rPr>
              <w:t>olycarbonate</w:t>
            </w:r>
            <w:r>
              <w:rPr>
                <w:rFonts w:cstheme="minorHAnsi" w:hint="eastAsia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filter</w:t>
            </w:r>
            <w:r w:rsidR="00D53A5A">
              <w:rPr>
                <w:rFonts w:cstheme="minorHAnsi"/>
                <w:color w:val="000000"/>
              </w:rPr>
              <w:t xml:space="preserve"> #</w:t>
            </w:r>
          </w:p>
        </w:tc>
        <w:tc>
          <w:tcPr>
            <w:tcW w:w="2552" w:type="dxa"/>
            <w:noWrap/>
            <w:vAlign w:val="center"/>
            <w:hideMark/>
          </w:tcPr>
          <w:p w14:paraId="3D71088B" w14:textId="2AAD2FF3" w:rsidR="003E1BAB" w:rsidRDefault="003E1BAB" w:rsidP="003E1BAB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1.2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μm</w:t>
            </w:r>
            <w:proofErr w:type="spellEnd"/>
            <w:r>
              <w:rPr>
                <w:rFonts w:cstheme="minorHAnsi"/>
                <w:color w:val="000000"/>
              </w:rPr>
              <w:t xml:space="preserve"> (D = 142 mm)</w:t>
            </w:r>
          </w:p>
        </w:tc>
        <w:tc>
          <w:tcPr>
            <w:tcW w:w="1984" w:type="dxa"/>
            <w:noWrap/>
            <w:vAlign w:val="center"/>
            <w:hideMark/>
          </w:tcPr>
          <w:p w14:paraId="34618D7F" w14:textId="77777777" w:rsidR="003E1BAB" w:rsidRDefault="003E1BAB" w:rsidP="003E1BAB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 boxes (300)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D7E022D" w14:textId="77777777" w:rsidR="003E1BAB" w:rsidRDefault="003E1BAB" w:rsidP="003E1BAB">
            <w:pPr>
              <w:rPr>
                <w:rFonts w:cstheme="minorHAnsi"/>
                <w:color w:val="000000"/>
              </w:rPr>
            </w:pPr>
          </w:p>
        </w:tc>
      </w:tr>
      <w:tr w:rsidR="00D53A5A" w14:paraId="2956F485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53D635B" w14:textId="76263DAA" w:rsidR="00D53A5A" w:rsidRDefault="00D53A5A" w:rsidP="00D53A5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 w:hint="eastAsia"/>
              </w:rPr>
              <w:t>#</w:t>
            </w:r>
            <w:r>
              <w:rPr>
                <w:rFonts w:asciiTheme="majorHAnsi" w:eastAsia="Times New Roman" w:hAnsiTheme="majorHAnsi" w:cstheme="majorHAnsi"/>
              </w:rPr>
              <w:t xml:space="preserve"> needs to match</w:t>
            </w:r>
          </w:p>
        </w:tc>
        <w:tc>
          <w:tcPr>
            <w:tcW w:w="2404" w:type="dxa"/>
            <w:noWrap/>
            <w:vAlign w:val="center"/>
            <w:hideMark/>
          </w:tcPr>
          <w:p w14:paraId="1F195F5F" w14:textId="670267C3" w:rsidR="00D53A5A" w:rsidRDefault="00D53A5A" w:rsidP="00D53A5A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0.2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μm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r>
              <w:rPr>
                <w:rFonts w:asciiTheme="majorHAnsi" w:hAnsiTheme="majorHAnsi" w:cstheme="majorHAnsi"/>
                <w:color w:val="000000"/>
              </w:rPr>
              <w:t>P</w:t>
            </w:r>
            <w:r w:rsidRPr="00537377">
              <w:rPr>
                <w:rFonts w:asciiTheme="majorHAnsi" w:hAnsiTheme="majorHAnsi" w:cstheme="majorHAnsi"/>
                <w:color w:val="000000"/>
              </w:rPr>
              <w:t>olycarbonate</w:t>
            </w:r>
            <w:r>
              <w:rPr>
                <w:rFonts w:cstheme="minorHAnsi" w:hint="eastAsia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filter #</w:t>
            </w:r>
          </w:p>
        </w:tc>
        <w:tc>
          <w:tcPr>
            <w:tcW w:w="2552" w:type="dxa"/>
            <w:noWrap/>
            <w:vAlign w:val="center"/>
            <w:hideMark/>
          </w:tcPr>
          <w:p w14:paraId="2B6C73AA" w14:textId="51154030" w:rsidR="00D53A5A" w:rsidRDefault="00D53A5A" w:rsidP="00D53A5A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0.2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μm</w:t>
            </w:r>
            <w:proofErr w:type="spellEnd"/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  <w:r>
              <w:rPr>
                <w:rFonts w:cstheme="minorHAnsi"/>
                <w:color w:val="000000"/>
              </w:rPr>
              <w:t>(D = 142 mm)</w:t>
            </w:r>
          </w:p>
        </w:tc>
        <w:tc>
          <w:tcPr>
            <w:tcW w:w="1984" w:type="dxa"/>
            <w:noWrap/>
            <w:vAlign w:val="center"/>
            <w:hideMark/>
          </w:tcPr>
          <w:p w14:paraId="7A9E046A" w14:textId="77777777" w:rsidR="00D53A5A" w:rsidRDefault="00D53A5A" w:rsidP="00D53A5A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 boxes (300)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B1C5789" w14:textId="77777777" w:rsidR="00D53A5A" w:rsidRDefault="00D53A5A" w:rsidP="00D53A5A">
            <w:pPr>
              <w:rPr>
                <w:rFonts w:cstheme="minorHAnsi"/>
                <w:color w:val="000000"/>
              </w:rPr>
            </w:pPr>
          </w:p>
        </w:tc>
      </w:tr>
      <w:tr w:rsidR="00D53A5A" w14:paraId="064DDB19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7EF4C51" w14:textId="34188CEF" w:rsidR="00D53A5A" w:rsidRDefault="00D53A5A" w:rsidP="00D53A5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6F7A">
              <w:rPr>
                <w:rFonts w:asciiTheme="majorHAnsi" w:hAnsiTheme="majorHAnsi" w:cstheme="majorHAnsi"/>
                <w:color w:val="000000"/>
                <w:vertAlign w:val="superscript"/>
              </w:rPr>
              <w:t>∆</w:t>
            </w:r>
            <w:r>
              <w:rPr>
                <w:rFonts w:asciiTheme="majorHAnsi" w:eastAsia="Times New Roman" w:hAnsiTheme="majorHAnsi" w:cstheme="majorHAnsi" w:hint="eastAsia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</w:rPr>
              <w:t>needs to match</w:t>
            </w:r>
          </w:p>
        </w:tc>
        <w:tc>
          <w:tcPr>
            <w:tcW w:w="2404" w:type="dxa"/>
            <w:noWrap/>
            <w:vAlign w:val="center"/>
            <w:hideMark/>
          </w:tcPr>
          <w:p w14:paraId="024F632C" w14:textId="1F29A825" w:rsidR="00D53A5A" w:rsidRPr="00872A4B" w:rsidRDefault="00D53A5A" w:rsidP="00D53A5A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 w:rsidRPr="00872A4B">
              <w:rPr>
                <w:rFonts w:cstheme="minorHAnsi"/>
                <w:color w:val="000000"/>
              </w:rPr>
              <w:t>5 mL cryogenic tube</w:t>
            </w:r>
          </w:p>
        </w:tc>
        <w:tc>
          <w:tcPr>
            <w:tcW w:w="2552" w:type="dxa"/>
            <w:noWrap/>
            <w:vAlign w:val="center"/>
            <w:hideMark/>
          </w:tcPr>
          <w:p w14:paraId="3A9C34C0" w14:textId="77777777" w:rsidR="00D53A5A" w:rsidRPr="00872A4B" w:rsidRDefault="00D53A5A" w:rsidP="00D53A5A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872A4B">
              <w:rPr>
                <w:rFonts w:cstheme="minorHAnsi"/>
                <w:color w:val="000000"/>
              </w:rPr>
              <w:t>5mL tube</w:t>
            </w:r>
          </w:p>
        </w:tc>
        <w:tc>
          <w:tcPr>
            <w:tcW w:w="1984" w:type="dxa"/>
            <w:noWrap/>
            <w:vAlign w:val="center"/>
            <w:hideMark/>
          </w:tcPr>
          <w:p w14:paraId="15A07236" w14:textId="77777777" w:rsidR="00D53A5A" w:rsidRPr="00872A4B" w:rsidRDefault="00D53A5A" w:rsidP="00D53A5A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872A4B">
              <w:rPr>
                <w:rFonts w:cstheme="minorHAnsi"/>
                <w:color w:val="00000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74A3E89" w14:textId="77777777" w:rsidR="00D53A5A" w:rsidRDefault="00D53A5A" w:rsidP="00D53A5A">
            <w:pPr>
              <w:rPr>
                <w:rFonts w:cstheme="minorHAnsi"/>
                <w:color w:val="000000"/>
              </w:rPr>
            </w:pPr>
          </w:p>
        </w:tc>
      </w:tr>
      <w:tr w:rsidR="00166785" w14:paraId="55BBBBD0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  <w:hideMark/>
          </w:tcPr>
          <w:p w14:paraId="48D531C8" w14:textId="77777777" w:rsidR="00166785" w:rsidRDefault="00166785" w:rsidP="001667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noWrap/>
            <w:vAlign w:val="center"/>
            <w:hideMark/>
          </w:tcPr>
          <w:p w14:paraId="35E3AB2F" w14:textId="77777777" w:rsidR="00166785" w:rsidRPr="00872A4B" w:rsidRDefault="00166785" w:rsidP="00166785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 w:rsidRPr="00872A4B">
              <w:rPr>
                <w:rFonts w:cstheme="minorHAnsi"/>
                <w:color w:val="000000"/>
              </w:rPr>
              <w:t>Peristaltic pump</w:t>
            </w:r>
          </w:p>
        </w:tc>
        <w:tc>
          <w:tcPr>
            <w:tcW w:w="2552" w:type="dxa"/>
            <w:noWrap/>
            <w:vAlign w:val="center"/>
            <w:hideMark/>
          </w:tcPr>
          <w:p w14:paraId="7A2B08A1" w14:textId="77777777" w:rsidR="00166785" w:rsidRPr="00872A4B" w:rsidRDefault="00166785" w:rsidP="00166785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872A4B">
              <w:rPr>
                <w:rFonts w:cstheme="minorHAnsi"/>
                <w:color w:val="000000"/>
              </w:rPr>
              <w:t xml:space="preserve">with LS25 tube X 4 </w:t>
            </w:r>
            <w:r w:rsidRPr="00872A4B">
              <w:rPr>
                <w:rFonts w:cstheme="minorHAnsi"/>
                <w:color w:val="000000"/>
              </w:rPr>
              <w:br/>
              <w:t>(2 for backup)</w:t>
            </w:r>
          </w:p>
        </w:tc>
        <w:tc>
          <w:tcPr>
            <w:tcW w:w="1984" w:type="dxa"/>
            <w:noWrap/>
            <w:vAlign w:val="center"/>
            <w:hideMark/>
          </w:tcPr>
          <w:p w14:paraId="5FF71188" w14:textId="6F9654FA" w:rsidR="00166785" w:rsidRPr="00872A4B" w:rsidRDefault="00166785" w:rsidP="00166785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872A4B">
              <w:rPr>
                <w:rFonts w:cstheme="minorHAnsi"/>
                <w:color w:val="000000"/>
              </w:rPr>
              <w:t>2 set with 4 tubes</w:t>
            </w:r>
            <w:r w:rsidRPr="00872A4B">
              <w:rPr>
                <w:rFonts w:asciiTheme="majorHAnsi" w:hAnsiTheme="majorHAnsi" w:cstheme="majorHAnsi"/>
                <w:color w:val="000000"/>
                <w:vertAlign w:val="superscript"/>
              </w:rPr>
              <w:t>∆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  <w:hideMark/>
          </w:tcPr>
          <w:p w14:paraId="246870CA" w14:textId="77777777" w:rsidR="00166785" w:rsidRDefault="00166785" w:rsidP="00166785">
            <w:pPr>
              <w:rPr>
                <w:rFonts w:cstheme="minorHAnsi"/>
                <w:color w:val="000000"/>
              </w:rPr>
            </w:pPr>
          </w:p>
        </w:tc>
      </w:tr>
      <w:tr w:rsidR="00166785" w14:paraId="206D96B3" w14:textId="77777777" w:rsidTr="00A514F0">
        <w:trPr>
          <w:trHeight w:val="32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  <w:hideMark/>
          </w:tcPr>
          <w:p w14:paraId="1E2110E0" w14:textId="77777777" w:rsidR="00166785" w:rsidRDefault="00166785" w:rsidP="001667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759133F1" w14:textId="3CEE957F" w:rsidR="00166785" w:rsidRPr="00872A4B" w:rsidRDefault="00166785" w:rsidP="00166785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 w:rsidRPr="00872A4B">
              <w:rPr>
                <w:rFonts w:cstheme="minorHAnsi"/>
                <w:color w:val="000000"/>
              </w:rPr>
              <w:t>Filter holder #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5E82AB32" w14:textId="77777777" w:rsidR="00166785" w:rsidRPr="00872A4B" w:rsidRDefault="00166785" w:rsidP="00166785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872A4B">
              <w:rPr>
                <w:rFonts w:cstheme="minorHAnsi"/>
                <w:color w:val="000000"/>
              </w:rPr>
              <w:t>hold the 142 mm filter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55EE86BD" w14:textId="27EA08D2" w:rsidR="00166785" w:rsidRPr="00872A4B" w:rsidRDefault="00166785" w:rsidP="00166785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872A4B">
              <w:rPr>
                <w:rFonts w:cstheme="minorHAnsi"/>
                <w:color w:val="000000"/>
              </w:rPr>
              <w:t>3 sets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  <w:hideMark/>
          </w:tcPr>
          <w:p w14:paraId="3AB3D7E1" w14:textId="77777777" w:rsidR="00166785" w:rsidRDefault="00166785" w:rsidP="00166785">
            <w:pPr>
              <w:rPr>
                <w:rFonts w:cstheme="minorHAnsi"/>
                <w:color w:val="000000"/>
              </w:rPr>
            </w:pPr>
          </w:p>
        </w:tc>
      </w:tr>
      <w:tr w:rsidR="00961D36" w14:paraId="0DEE6D86" w14:textId="77777777" w:rsidTr="00A514F0">
        <w:trPr>
          <w:trHeight w:val="32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16ACD8A2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7FFF8954" w14:textId="03388AFF" w:rsidR="00961D36" w:rsidRPr="00872A4B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872A4B">
              <w:rPr>
                <w:rFonts w:asciiTheme="majorHAnsi" w:hAnsiTheme="majorHAnsi" w:cstheme="majorHAnsi"/>
                <w:color w:val="000000"/>
              </w:rPr>
              <w:t>Silicone tubes 2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094455FD" w14:textId="2B391BD9" w:rsidR="00961D36" w:rsidRPr="00872A4B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872A4B">
              <w:rPr>
                <w:rFonts w:asciiTheme="majorHAnsi" w:hAnsiTheme="majorHAnsi" w:cstheme="majorHAnsi"/>
                <w:color w:val="000000"/>
              </w:rPr>
              <w:t>For pump rotate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DA38D86" w14:textId="48EE2B0D" w:rsidR="00961D36" w:rsidRPr="00872A4B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872A4B">
              <w:rPr>
                <w:rFonts w:asciiTheme="majorHAnsi" w:hAnsiTheme="majorHAnsi" w:cstheme="majorHAnsi"/>
                <w:color w:val="000000"/>
              </w:rPr>
              <w:t>4 tubes</w:t>
            </w:r>
            <w:r w:rsidRPr="00872A4B">
              <w:rPr>
                <w:rFonts w:asciiTheme="majorHAnsi" w:hAnsiTheme="majorHAnsi" w:cstheme="majorHAnsi"/>
                <w:color w:val="000000"/>
                <w:vertAlign w:val="superscript"/>
              </w:rPr>
              <w:t>∆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26791384" w14:textId="77777777" w:rsidR="00961D36" w:rsidRDefault="00961D36" w:rsidP="00961D36">
            <w:pPr>
              <w:rPr>
                <w:rFonts w:cstheme="minorHAnsi"/>
                <w:color w:val="000000"/>
              </w:rPr>
            </w:pPr>
          </w:p>
        </w:tc>
      </w:tr>
      <w:tr w:rsidR="00961D36" w14:paraId="505A56E7" w14:textId="77777777" w:rsidTr="00A514F0">
        <w:trPr>
          <w:trHeight w:val="32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27350B52" w14:textId="34C4C02C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9001F55" w14:textId="73F66CAF" w:rsidR="00961D36" w:rsidRPr="00872A4B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872A4B">
              <w:rPr>
                <w:rFonts w:asciiTheme="majorHAnsi" w:hAnsiTheme="majorHAnsi" w:cstheme="majorHAnsi"/>
                <w:color w:val="000000"/>
              </w:rPr>
              <w:t>Silicone tubes 3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54BED1D9" w14:textId="4FB4630B" w:rsidR="00961D36" w:rsidRPr="00872A4B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872A4B">
              <w:rPr>
                <w:rFonts w:asciiTheme="majorHAnsi" w:hAnsiTheme="majorHAnsi" w:cstheme="majorHAnsi"/>
                <w:color w:val="000000"/>
              </w:rPr>
              <w:t>For pump to filter holder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7856718" w14:textId="5648855F" w:rsidR="00961D36" w:rsidRPr="00872A4B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872A4B">
              <w:rPr>
                <w:rFonts w:asciiTheme="majorHAnsi" w:hAnsiTheme="majorHAnsi" w:cstheme="majorHAnsi"/>
                <w:color w:val="000000"/>
              </w:rPr>
              <w:t>4 tubes</w:t>
            </w:r>
            <w:r w:rsidRPr="00872A4B">
              <w:rPr>
                <w:rFonts w:asciiTheme="majorHAnsi" w:hAnsiTheme="majorHAnsi" w:cstheme="majorHAnsi"/>
                <w:color w:val="000000"/>
                <w:vertAlign w:val="superscript"/>
              </w:rPr>
              <w:t>∆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13D0E7D3" w14:textId="77777777" w:rsidR="00961D36" w:rsidRDefault="00961D36" w:rsidP="00961D36">
            <w:pPr>
              <w:rPr>
                <w:rFonts w:cstheme="minorHAnsi"/>
                <w:color w:val="000000"/>
              </w:rPr>
            </w:pPr>
          </w:p>
        </w:tc>
      </w:tr>
      <w:tr w:rsidR="00961D36" w14:paraId="27F9F599" w14:textId="77777777" w:rsidTr="00A514F0">
        <w:trPr>
          <w:trHeight w:val="32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273B2134" w14:textId="77777777" w:rsidR="00961D36" w:rsidRPr="00CB7B6B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40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22758901" w14:textId="77777777" w:rsidR="00961D36" w:rsidRPr="00872A4B" w:rsidRDefault="00961D36" w:rsidP="00961D36">
            <w:pPr>
              <w:spacing w:line="0" w:lineRule="atLeast"/>
              <w:rPr>
                <w:rFonts w:cstheme="minorHAnsi"/>
                <w:color w:val="000000"/>
              </w:rPr>
            </w:pPr>
            <w:r w:rsidRPr="00872A4B">
              <w:rPr>
                <w:rFonts w:cstheme="minorHAnsi"/>
                <w:color w:val="000000"/>
              </w:rPr>
              <w:t>Silicone gel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215BF49" w14:textId="77777777" w:rsidR="00961D36" w:rsidRPr="00872A4B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872A4B">
              <w:rPr>
                <w:rFonts w:cstheme="minorHAnsi"/>
                <w:color w:val="000000"/>
              </w:rPr>
              <w:t>For pump-tube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75817C7" w14:textId="77777777" w:rsidR="00961D36" w:rsidRPr="00872A4B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872A4B">
              <w:rPr>
                <w:rFonts w:cstheme="minorHAnsi" w:hint="eastAsia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39951957" w14:textId="77777777" w:rsidR="00961D36" w:rsidRPr="00CB7B6B" w:rsidRDefault="00961D36" w:rsidP="00961D36">
            <w:pPr>
              <w:rPr>
                <w:rFonts w:cstheme="minorHAnsi"/>
                <w:color w:val="000000"/>
                <w:highlight w:val="yellow"/>
              </w:rPr>
            </w:pPr>
          </w:p>
        </w:tc>
      </w:tr>
      <w:tr w:rsidR="00961D36" w14:paraId="20FFA332" w14:textId="77777777" w:rsidTr="00A514F0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61B217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F9DD8C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B4F862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A9AE1A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8907DE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1D36" w14:paraId="65A2187A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A247CF3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4DA2A34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91E203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7984DC0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EBB596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1D36" w14:paraId="291987D1" w14:textId="77777777" w:rsidTr="00A514F0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691EA1F" w14:textId="77777777" w:rsidR="00961D36" w:rsidRDefault="00961D36" w:rsidP="00961D36">
            <w:pPr>
              <w:spacing w:line="0" w:lineRule="atLeast"/>
              <w:jc w:val="both"/>
              <w:rPr>
                <w:rFonts w:eastAsia="新細明體"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Experiment (</w:t>
            </w:r>
            <w:proofErr w:type="spellStart"/>
            <w:r>
              <w:rPr>
                <w:rFonts w:cstheme="minorHAnsi"/>
                <w:b/>
                <w:bCs/>
                <w:color w:val="000000"/>
              </w:rPr>
              <w:t>Gluta</w:t>
            </w:r>
            <w:proofErr w:type="spellEnd"/>
            <w:r>
              <w:rPr>
                <w:rFonts w:cstheme="minorHAnsi"/>
                <w:b/>
                <w:bCs/>
                <w:color w:val="000000"/>
              </w:rPr>
              <w:t>)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6CF6D04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Item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9636C8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3C041BE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A6DA81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Prepare</w:t>
            </w:r>
          </w:p>
        </w:tc>
      </w:tr>
      <w:tr w:rsidR="00961D36" w14:paraId="3C19CD5B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537C27A1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404" w:type="dxa"/>
            <w:noWrap/>
            <w:vAlign w:val="center"/>
            <w:hideMark/>
          </w:tcPr>
          <w:p w14:paraId="5D0928FF" w14:textId="6F65C412" w:rsidR="00961D36" w:rsidRDefault="00E52964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Silicone tubes 1 (mesh)</w:t>
            </w:r>
          </w:p>
        </w:tc>
        <w:tc>
          <w:tcPr>
            <w:tcW w:w="2552" w:type="dxa"/>
            <w:noWrap/>
            <w:vAlign w:val="center"/>
            <w:hideMark/>
          </w:tcPr>
          <w:p w14:paraId="4376B2DA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Short (CTD-50mL)</w:t>
            </w:r>
          </w:p>
        </w:tc>
        <w:tc>
          <w:tcPr>
            <w:tcW w:w="1984" w:type="dxa"/>
            <w:noWrap/>
            <w:vAlign w:val="center"/>
            <w:hideMark/>
          </w:tcPr>
          <w:p w14:paraId="3BB82478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225BF02E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</w:tr>
      <w:tr w:rsidR="00961D36" w14:paraId="6A865FAA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4E80230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(40 stations, 2 depths, replicates A/B)</w:t>
            </w:r>
          </w:p>
        </w:tc>
        <w:tc>
          <w:tcPr>
            <w:tcW w:w="2404" w:type="dxa"/>
            <w:noWrap/>
            <w:vAlign w:val="center"/>
            <w:hideMark/>
          </w:tcPr>
          <w:p w14:paraId="13A8B505" w14:textId="32568F11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EC5FB8">
              <w:rPr>
                <w:rFonts w:cstheme="minorHAnsi"/>
                <w:color w:val="000000"/>
              </w:rPr>
              <w:t>Plastic d</w:t>
            </w:r>
            <w:r w:rsidRPr="00EC5FB8">
              <w:rPr>
                <w:rFonts w:cstheme="minorHAnsi" w:hint="eastAsia"/>
                <w:color w:val="000000"/>
              </w:rPr>
              <w:t>r</w:t>
            </w:r>
            <w:r w:rsidRPr="00EC5FB8">
              <w:rPr>
                <w:rFonts w:cstheme="minorHAnsi"/>
                <w:color w:val="000000"/>
              </w:rPr>
              <w:t>opper</w:t>
            </w:r>
          </w:p>
        </w:tc>
        <w:tc>
          <w:tcPr>
            <w:tcW w:w="2552" w:type="dxa"/>
            <w:noWrap/>
            <w:vAlign w:val="center"/>
            <w:hideMark/>
          </w:tcPr>
          <w:p w14:paraId="4A354287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3mL</w:t>
            </w:r>
          </w:p>
        </w:tc>
        <w:tc>
          <w:tcPr>
            <w:tcW w:w="1984" w:type="dxa"/>
            <w:noWrap/>
            <w:vAlign w:val="center"/>
            <w:hideMark/>
          </w:tcPr>
          <w:p w14:paraId="78461A58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5~10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46D91FD" w14:textId="77777777" w:rsidR="00961D36" w:rsidRDefault="00961D36" w:rsidP="00961D36">
            <w:pPr>
              <w:rPr>
                <w:rFonts w:cstheme="minorHAnsi"/>
                <w:color w:val="000000"/>
              </w:rPr>
            </w:pPr>
          </w:p>
        </w:tc>
      </w:tr>
      <w:tr w:rsidR="00961D36" w14:paraId="43D7C7A6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010E4E9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noWrap/>
            <w:vAlign w:val="center"/>
            <w:hideMark/>
          </w:tcPr>
          <w:p w14:paraId="632A848D" w14:textId="364647C3" w:rsidR="00961D36" w:rsidRPr="00EC5FB8" w:rsidRDefault="00961D36" w:rsidP="00961D36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 w:rsidRPr="00EC5FB8">
              <w:rPr>
                <w:rFonts w:cstheme="minorHAnsi"/>
                <w:color w:val="000000"/>
              </w:rPr>
              <w:t>50</w:t>
            </w:r>
            <w:r w:rsidR="00EC5FB8">
              <w:rPr>
                <w:rFonts w:cstheme="minorHAnsi"/>
                <w:color w:val="000000"/>
              </w:rPr>
              <w:t xml:space="preserve"> </w:t>
            </w:r>
            <w:r w:rsidRPr="00EC5FB8">
              <w:rPr>
                <w:rFonts w:cstheme="minorHAnsi"/>
                <w:color w:val="000000"/>
              </w:rPr>
              <w:t xml:space="preserve">mL </w:t>
            </w:r>
            <w:r w:rsidR="00D02D9B">
              <w:rPr>
                <w:rFonts w:cstheme="minorHAnsi"/>
                <w:color w:val="000000"/>
              </w:rPr>
              <w:t>C</w:t>
            </w:r>
            <w:r w:rsidRPr="00EC5FB8">
              <w:rPr>
                <w:rFonts w:cstheme="minorHAnsi"/>
                <w:color w:val="000000"/>
              </w:rPr>
              <w:t>entrifuge tube</w:t>
            </w:r>
            <w:r w:rsidR="00FC4F16">
              <w:rPr>
                <w:rFonts w:cstheme="minorHAnsi"/>
                <w:color w:val="000000"/>
              </w:rPr>
              <w:t>s</w:t>
            </w:r>
          </w:p>
        </w:tc>
        <w:tc>
          <w:tcPr>
            <w:tcW w:w="2552" w:type="dxa"/>
            <w:noWrap/>
            <w:vAlign w:val="center"/>
            <w:hideMark/>
          </w:tcPr>
          <w:p w14:paraId="712C011E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50mL</w:t>
            </w:r>
          </w:p>
        </w:tc>
        <w:tc>
          <w:tcPr>
            <w:tcW w:w="1984" w:type="dxa"/>
            <w:noWrap/>
            <w:vAlign w:val="center"/>
            <w:hideMark/>
          </w:tcPr>
          <w:p w14:paraId="4033CB51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E0BC02A" w14:textId="77777777" w:rsidR="00961D36" w:rsidRDefault="00961D36" w:rsidP="00961D36">
            <w:pPr>
              <w:rPr>
                <w:rFonts w:cstheme="minorHAnsi"/>
                <w:color w:val="000000"/>
              </w:rPr>
            </w:pPr>
          </w:p>
        </w:tc>
      </w:tr>
      <w:tr w:rsidR="00961D36" w14:paraId="352EBAFC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  <w:hideMark/>
          </w:tcPr>
          <w:p w14:paraId="48131494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noWrap/>
            <w:vAlign w:val="center"/>
            <w:hideMark/>
          </w:tcPr>
          <w:p w14:paraId="1F095379" w14:textId="77777777" w:rsidR="00961D36" w:rsidRDefault="00961D36" w:rsidP="00961D36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Labels</w:t>
            </w:r>
          </w:p>
        </w:tc>
        <w:tc>
          <w:tcPr>
            <w:tcW w:w="2552" w:type="dxa"/>
            <w:noWrap/>
            <w:vAlign w:val="center"/>
            <w:hideMark/>
          </w:tcPr>
          <w:p w14:paraId="43D41D67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Print Out</w:t>
            </w:r>
          </w:p>
        </w:tc>
        <w:tc>
          <w:tcPr>
            <w:tcW w:w="1984" w:type="dxa"/>
            <w:noWrap/>
            <w:vAlign w:val="center"/>
            <w:hideMark/>
          </w:tcPr>
          <w:p w14:paraId="3B78C718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  <w:hideMark/>
          </w:tcPr>
          <w:p w14:paraId="237AB2EC" w14:textId="77777777" w:rsidR="00961D36" w:rsidRDefault="00961D36" w:rsidP="00961D36">
            <w:pPr>
              <w:rPr>
                <w:rFonts w:cstheme="minorHAnsi"/>
                <w:color w:val="000000"/>
              </w:rPr>
            </w:pPr>
          </w:p>
        </w:tc>
      </w:tr>
      <w:tr w:rsidR="00961D36" w14:paraId="274D1DE1" w14:textId="77777777" w:rsidTr="00A514F0">
        <w:trPr>
          <w:trHeight w:val="32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2CC50517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D611BD9" w14:textId="651DE34A" w:rsidR="00961D36" w:rsidRPr="00FC4F1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 w:rsidRPr="00FC4F16">
              <w:rPr>
                <w:rFonts w:asciiTheme="majorHAnsi" w:eastAsia="Times New Roman" w:hAnsiTheme="majorHAnsi" w:cstheme="majorHAnsi"/>
              </w:rPr>
              <w:t>Basket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1761B2A" w14:textId="46A57D60" w:rsidR="00961D36" w:rsidRPr="00FC4F1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 w:rsidRPr="00FC4F16">
              <w:rPr>
                <w:rFonts w:asciiTheme="majorHAnsi" w:eastAsia="Times New Roman" w:hAnsiTheme="majorHAnsi" w:cstheme="majorHAnsi"/>
              </w:rPr>
              <w:t>Market type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AFCF11A" w14:textId="55C7B081" w:rsidR="00961D36" w:rsidRPr="00FC4F1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 w:rsidRPr="00FC4F16"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74BA39ED" w14:textId="77777777" w:rsidR="00961D36" w:rsidRDefault="00961D36" w:rsidP="00961D36">
            <w:pPr>
              <w:rPr>
                <w:rFonts w:cstheme="minorHAnsi"/>
                <w:b/>
                <w:bCs/>
                <w:color w:val="000000"/>
              </w:rPr>
            </w:pPr>
          </w:p>
        </w:tc>
      </w:tr>
      <w:tr w:rsidR="00961D36" w14:paraId="5489779F" w14:textId="77777777" w:rsidTr="00A514F0">
        <w:trPr>
          <w:trHeight w:val="32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6FF84E6D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23E5AB6D" w14:textId="68CB1C87" w:rsidR="00961D36" w:rsidRPr="00FC4F1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FF0000"/>
              </w:rPr>
            </w:pPr>
            <w:r w:rsidRPr="00FC4F16">
              <w:rPr>
                <w:rFonts w:asciiTheme="majorHAnsi" w:eastAsia="Times New Roman" w:hAnsiTheme="majorHAnsi" w:cstheme="majorHAnsi"/>
              </w:rPr>
              <w:t>Metal rank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CEE49F1" w14:textId="531254D0" w:rsidR="00961D36" w:rsidRPr="00FC4F1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 w:rsidRPr="00FC4F16">
              <w:rPr>
                <w:rFonts w:asciiTheme="majorHAnsi" w:eastAsia="Times New Roman" w:hAnsiTheme="majorHAnsi" w:cstheme="majorHAnsi"/>
              </w:rPr>
              <w:t>For 50mL x 9 tubes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C97781F" w14:textId="014C8D60" w:rsidR="00961D36" w:rsidRPr="00FC4F1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 w:rsidRPr="00FC4F16"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79E8015E" w14:textId="77777777" w:rsidR="00961D36" w:rsidRDefault="00961D36" w:rsidP="00961D36">
            <w:pPr>
              <w:rPr>
                <w:rFonts w:cstheme="minorHAnsi"/>
                <w:b/>
                <w:bCs/>
                <w:color w:val="000000"/>
              </w:rPr>
            </w:pPr>
          </w:p>
        </w:tc>
      </w:tr>
      <w:tr w:rsidR="00961D36" w14:paraId="4781E798" w14:textId="77777777" w:rsidTr="00A514F0">
        <w:trPr>
          <w:trHeight w:val="32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527F5A78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7ABE89C1" w14:textId="70D85F3C" w:rsidR="00961D36" w:rsidRPr="00FC4F1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FF0000"/>
              </w:rPr>
            </w:pPr>
            <w:r w:rsidRPr="00FC4F16">
              <w:rPr>
                <w:rFonts w:asciiTheme="majorHAnsi" w:eastAsia="Times New Roman" w:hAnsiTheme="majorHAnsi" w:cstheme="majorHAnsi"/>
              </w:rPr>
              <w:t>Latex gloves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7AB79AFC" w14:textId="37CA65F4" w:rsidR="00961D36" w:rsidRPr="00FC4F1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 w:rsidRPr="00FC4F16">
              <w:rPr>
                <w:rFonts w:asciiTheme="majorHAnsi" w:eastAsia="Times New Roman" w:hAnsiTheme="majorHAnsi" w:cstheme="majorHAnsi"/>
              </w:rPr>
              <w:t>M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70C1A8B6" w14:textId="6AB608E5" w:rsidR="00961D36" w:rsidRPr="00FC4F1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 w:rsidRPr="00FC4F16">
              <w:rPr>
                <w:rFonts w:asciiTheme="majorHAnsi" w:eastAsia="Times New Roman" w:hAnsiTheme="majorHAnsi" w:cstheme="majorHAnsi"/>
              </w:rPr>
              <w:t>2 boxes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50722F00" w14:textId="77777777" w:rsidR="00961D36" w:rsidRDefault="00961D36" w:rsidP="00961D36">
            <w:pPr>
              <w:rPr>
                <w:rFonts w:cstheme="minorHAnsi"/>
                <w:b/>
                <w:bCs/>
                <w:color w:val="000000"/>
              </w:rPr>
            </w:pPr>
          </w:p>
        </w:tc>
      </w:tr>
      <w:tr w:rsidR="00961D36" w14:paraId="59555F0D" w14:textId="77777777" w:rsidTr="00A514F0">
        <w:trPr>
          <w:trHeight w:val="320"/>
        </w:trPr>
        <w:tc>
          <w:tcPr>
            <w:tcW w:w="2269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54F27007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73C0A7EA" w14:textId="76C940FB" w:rsidR="00961D36" w:rsidRPr="00FC4F16" w:rsidRDefault="00961D36" w:rsidP="00A514F0">
            <w:pPr>
              <w:spacing w:line="0" w:lineRule="atLeast"/>
              <w:rPr>
                <w:rFonts w:cstheme="minorHAnsi"/>
                <w:b/>
                <w:bCs/>
                <w:color w:val="FF0000"/>
              </w:rPr>
            </w:pPr>
            <w:r w:rsidRPr="00FC4F16">
              <w:rPr>
                <w:rFonts w:asciiTheme="majorHAnsi" w:eastAsia="Times New Roman" w:hAnsiTheme="majorHAnsi" w:cstheme="majorHAnsi"/>
              </w:rPr>
              <w:t xml:space="preserve">Neoprene rubber </w:t>
            </w:r>
            <w:r w:rsidR="00A514F0" w:rsidRPr="00FC4F16">
              <w:rPr>
                <w:rFonts w:ascii="新細明體" w:eastAsia="新細明體" w:hAnsi="新細明體" w:cs="新細明體"/>
              </w:rPr>
              <w:t>g</w:t>
            </w:r>
            <w:r w:rsidRPr="00FC4F16">
              <w:rPr>
                <w:rFonts w:asciiTheme="majorHAnsi" w:eastAsia="Times New Roman" w:hAnsiTheme="majorHAnsi" w:cstheme="majorHAnsi" w:hint="eastAsia"/>
              </w:rPr>
              <w:t>l</w:t>
            </w:r>
            <w:r w:rsidRPr="00FC4F16">
              <w:rPr>
                <w:rFonts w:asciiTheme="majorHAnsi" w:eastAsia="Times New Roman" w:hAnsiTheme="majorHAnsi" w:cstheme="majorHAnsi"/>
              </w:rPr>
              <w:t>ove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40F6A103" w14:textId="24A85A91" w:rsidR="00961D36" w:rsidRPr="00FC4F1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 w:rsidRPr="00FC4F16">
              <w:rPr>
                <w:rFonts w:asciiTheme="majorHAnsi" w:eastAsia="Times New Roman" w:hAnsiTheme="majorHAnsi" w:cstheme="majorHAnsi"/>
              </w:rPr>
              <w:t xml:space="preserve">M (for preventing </w:t>
            </w:r>
            <w:proofErr w:type="spellStart"/>
            <w:r w:rsidRPr="00FC4F16">
              <w:rPr>
                <w:rFonts w:asciiTheme="majorHAnsi" w:eastAsia="Times New Roman" w:hAnsiTheme="majorHAnsi" w:cstheme="majorHAnsi"/>
              </w:rPr>
              <w:t>gluta</w:t>
            </w:r>
            <w:proofErr w:type="spellEnd"/>
            <w:r w:rsidRPr="00FC4F16">
              <w:rPr>
                <w:rFonts w:asciiTheme="majorHAnsi" w:eastAsia="Times New Roman" w:hAnsiTheme="majorHAnsi" w:cstheme="majorHAnsi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508BC43C" w14:textId="69A72AB7" w:rsidR="00961D36" w:rsidRPr="00FC4F1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 w:rsidRPr="00FC4F16">
              <w:rPr>
                <w:rFonts w:asciiTheme="majorHAnsi" w:eastAsia="Times New Roman" w:hAnsiTheme="majorHAnsi" w:cstheme="majorHAnsi" w:hint="eastAsia"/>
              </w:rPr>
              <w:t>1</w:t>
            </w:r>
            <w:r w:rsidRPr="00FC4F16">
              <w:rPr>
                <w:rFonts w:asciiTheme="majorHAnsi" w:eastAsia="Times New Roman" w:hAnsiTheme="majorHAnsi" w:cstheme="majorHAnsi"/>
              </w:rPr>
              <w:t xml:space="preserve"> pair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1CF40AF7" w14:textId="77777777" w:rsidR="00961D36" w:rsidRDefault="00961D36" w:rsidP="00961D36">
            <w:pPr>
              <w:rPr>
                <w:rFonts w:cstheme="minorHAnsi"/>
                <w:b/>
                <w:bCs/>
                <w:color w:val="000000"/>
              </w:rPr>
            </w:pPr>
          </w:p>
        </w:tc>
      </w:tr>
      <w:tr w:rsidR="00961D36" w14:paraId="3B4DBAA6" w14:textId="77777777" w:rsidTr="00A514F0">
        <w:trPr>
          <w:trHeight w:val="32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1D6E75D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C76A0FF" w14:textId="5A8B09FF" w:rsidR="00961D36" w:rsidRPr="00537377" w:rsidRDefault="00961D36" w:rsidP="00961D36">
            <w:pPr>
              <w:spacing w:line="0" w:lineRule="atLeast"/>
              <w:jc w:val="both"/>
              <w:rPr>
                <w:rFonts w:asciiTheme="majorHAnsi" w:eastAsia="Times New Roman" w:hAnsiTheme="majorHAnsi" w:cstheme="majorHAnsi"/>
                <w:highlight w:val="yellow"/>
              </w:rPr>
            </w:pPr>
            <w:r>
              <w:rPr>
                <w:rFonts w:cstheme="minorHAnsi"/>
                <w:b/>
                <w:bCs/>
                <w:color w:val="000000"/>
              </w:rPr>
              <w:t>Glutaraldehyde (50%)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E0B11AF" w14:textId="230B74A6" w:rsidR="00961D36" w:rsidRPr="00537377" w:rsidRDefault="00961D36" w:rsidP="00961D36">
            <w:pPr>
              <w:spacing w:line="0" w:lineRule="atLeast"/>
              <w:jc w:val="both"/>
              <w:rPr>
                <w:rFonts w:asciiTheme="majorHAnsi" w:eastAsia="Times New Roman" w:hAnsiTheme="majorHAnsi" w:cstheme="majorHAnsi"/>
                <w:highlight w:val="yellow"/>
              </w:rPr>
            </w:pPr>
            <w:r>
              <w:rPr>
                <w:rFonts w:cstheme="minorHAnsi"/>
                <w:b/>
                <w:bCs/>
                <w:color w:val="000000"/>
              </w:rPr>
              <w:t>1mL each sample</w:t>
            </w:r>
            <w:r>
              <w:rPr>
                <w:rFonts w:cstheme="minorHAnsi"/>
                <w:b/>
                <w:bCs/>
                <w:color w:val="000000"/>
              </w:rPr>
              <w:br/>
              <w:t>(final 1%)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9B21F25" w14:textId="0986C532" w:rsidR="00961D36" w:rsidRPr="00537377" w:rsidRDefault="00961D36" w:rsidP="00961D36">
            <w:pPr>
              <w:spacing w:line="0" w:lineRule="atLeast"/>
              <w:jc w:val="both"/>
              <w:rPr>
                <w:rFonts w:asciiTheme="majorHAnsi" w:eastAsia="Times New Roman" w:hAnsiTheme="majorHAnsi" w:cstheme="majorHAnsi"/>
                <w:highlight w:val="yellow"/>
              </w:rPr>
            </w:pPr>
            <w:r>
              <w:rPr>
                <w:rFonts w:cstheme="minorHAnsi"/>
                <w:b/>
                <w:bCs/>
                <w:color w:val="000000"/>
              </w:rPr>
              <w:t>&gt;200 mL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61AD9A" w14:textId="77777777" w:rsidR="00961D36" w:rsidRDefault="00961D36" w:rsidP="00961D36">
            <w:pPr>
              <w:rPr>
                <w:rFonts w:cstheme="minorHAnsi"/>
                <w:b/>
                <w:bCs/>
                <w:color w:val="000000"/>
              </w:rPr>
            </w:pPr>
          </w:p>
        </w:tc>
      </w:tr>
      <w:tr w:rsidR="00961D36" w14:paraId="5F94154E" w14:textId="77777777" w:rsidTr="00A514F0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5C2C12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135FFE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56689E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F861F8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D34893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1D36" w14:paraId="660D283E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F022C60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16D2CF4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624A74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CF3EB8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EA61F58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1D36" w14:paraId="2D874CF5" w14:textId="77777777" w:rsidTr="00A514F0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1CDB1FC" w14:textId="77777777" w:rsidR="00961D36" w:rsidRDefault="00961D36" w:rsidP="00961D36">
            <w:pPr>
              <w:spacing w:line="0" w:lineRule="atLeast"/>
              <w:jc w:val="both"/>
              <w:rPr>
                <w:rFonts w:eastAsia="新細明體"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Experiment (Flow)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31D3C1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Item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9590B1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DCC0A1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D68A5F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Prepare</w:t>
            </w:r>
          </w:p>
        </w:tc>
      </w:tr>
      <w:tr w:rsidR="00961D36" w14:paraId="31DD1396" w14:textId="77777777" w:rsidTr="00A514F0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3AA022CE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63FD79" w14:textId="166AD143" w:rsidR="00961D36" w:rsidRDefault="00E52964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537377">
              <w:rPr>
                <w:rFonts w:asciiTheme="majorHAnsi" w:hAnsiTheme="majorHAnsi" w:cstheme="majorHAnsi"/>
                <w:color w:val="000000"/>
              </w:rPr>
              <w:t>Soft Tubes with mesh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FFCD1F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Short (CTD-50mL)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6CE0A5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DF31799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</w:tr>
      <w:tr w:rsidR="00961D36" w14:paraId="76756614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9453484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(40 stations, 2 depths, replicates A/B)</w:t>
            </w:r>
          </w:p>
        </w:tc>
        <w:tc>
          <w:tcPr>
            <w:tcW w:w="2404" w:type="dxa"/>
            <w:noWrap/>
            <w:vAlign w:val="center"/>
            <w:hideMark/>
          </w:tcPr>
          <w:p w14:paraId="3EFC6952" w14:textId="4B3C11ED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446FF8">
              <w:rPr>
                <w:rFonts w:cstheme="minorHAnsi"/>
                <w:color w:val="000000"/>
              </w:rPr>
              <w:t xml:space="preserve">2 mL </w:t>
            </w:r>
            <w:r w:rsidR="002A2889" w:rsidRPr="00446FF8">
              <w:rPr>
                <w:rFonts w:cstheme="minorHAnsi"/>
                <w:color w:val="000000"/>
              </w:rPr>
              <w:t>C</w:t>
            </w:r>
            <w:r w:rsidRPr="00446FF8">
              <w:rPr>
                <w:rFonts w:cstheme="minorHAnsi" w:hint="eastAsia"/>
                <w:color w:val="000000"/>
              </w:rPr>
              <w:t>r</w:t>
            </w:r>
            <w:r w:rsidRPr="00446FF8">
              <w:rPr>
                <w:rFonts w:cstheme="minorHAnsi"/>
                <w:color w:val="000000"/>
              </w:rPr>
              <w:t>yogenic tubes</w:t>
            </w:r>
          </w:p>
        </w:tc>
        <w:tc>
          <w:tcPr>
            <w:tcW w:w="2552" w:type="dxa"/>
            <w:noWrap/>
            <w:vAlign w:val="center"/>
            <w:hideMark/>
          </w:tcPr>
          <w:p w14:paraId="74613F8F" w14:textId="7CB55AB2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2mL</w:t>
            </w:r>
          </w:p>
        </w:tc>
        <w:tc>
          <w:tcPr>
            <w:tcW w:w="1984" w:type="dxa"/>
            <w:noWrap/>
            <w:vAlign w:val="center"/>
            <w:hideMark/>
          </w:tcPr>
          <w:p w14:paraId="51D049CF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EAC6397" w14:textId="77777777" w:rsidR="00961D36" w:rsidRDefault="00961D36" w:rsidP="00961D36">
            <w:pPr>
              <w:rPr>
                <w:rFonts w:cstheme="minorHAnsi"/>
                <w:color w:val="000000"/>
              </w:rPr>
            </w:pPr>
          </w:p>
        </w:tc>
      </w:tr>
      <w:tr w:rsidR="00961D36" w14:paraId="147A0677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4BD87C04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404" w:type="dxa"/>
            <w:noWrap/>
            <w:vAlign w:val="center"/>
          </w:tcPr>
          <w:p w14:paraId="4B1A806A" w14:textId="385A8BD2" w:rsidR="00961D36" w:rsidRPr="0099786B" w:rsidRDefault="00961D36" w:rsidP="008F5ABC">
            <w:pPr>
              <w:spacing w:line="0" w:lineRule="atLeast"/>
              <w:rPr>
                <w:rFonts w:cstheme="minorHAnsi"/>
                <w:color w:val="000000"/>
              </w:rPr>
            </w:pPr>
            <w:r w:rsidRPr="0099786B">
              <w:rPr>
                <w:rFonts w:asciiTheme="majorHAnsi" w:hAnsiTheme="majorHAnsi" w:cstheme="majorHAnsi"/>
                <w:color w:val="000000"/>
              </w:rPr>
              <w:t>Spray bottle</w:t>
            </w:r>
            <w:r w:rsidR="008F5ABC" w:rsidRPr="0099786B">
              <w:rPr>
                <w:rFonts w:asciiTheme="majorHAnsi" w:hAnsiTheme="majorHAnsi" w:cstheme="majorHAnsi"/>
                <w:color w:val="000000"/>
              </w:rPr>
              <w:t xml:space="preserve"> (for Ethanol)</w:t>
            </w:r>
          </w:p>
        </w:tc>
        <w:tc>
          <w:tcPr>
            <w:tcW w:w="2552" w:type="dxa"/>
            <w:noWrap/>
            <w:vAlign w:val="center"/>
          </w:tcPr>
          <w:p w14:paraId="52BD4FFA" w14:textId="4EDFE8B1" w:rsidR="00961D36" w:rsidRPr="0099786B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99786B">
              <w:rPr>
                <w:rFonts w:asciiTheme="majorHAnsi" w:hAnsiTheme="majorHAnsi" w:cstheme="majorHAnsi"/>
                <w:color w:val="000000"/>
              </w:rPr>
              <w:t>200mL-400mL</w:t>
            </w:r>
          </w:p>
        </w:tc>
        <w:tc>
          <w:tcPr>
            <w:tcW w:w="1984" w:type="dxa"/>
            <w:noWrap/>
            <w:vAlign w:val="center"/>
          </w:tcPr>
          <w:p w14:paraId="43B2121F" w14:textId="7EEE9DF2" w:rsidR="00961D36" w:rsidRPr="0099786B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99786B">
              <w:rPr>
                <w:rFonts w:asciiTheme="majorHAnsi" w:hAnsiTheme="majorHAnsi" w:cstheme="majorHAnsi" w:hint="eastAsia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216E031C" w14:textId="77777777" w:rsidR="00961D36" w:rsidRDefault="00961D36" w:rsidP="00961D36">
            <w:pPr>
              <w:rPr>
                <w:rFonts w:cstheme="minorHAnsi"/>
                <w:color w:val="000000"/>
              </w:rPr>
            </w:pPr>
          </w:p>
        </w:tc>
      </w:tr>
      <w:tr w:rsidR="00961D36" w14:paraId="60734DED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5204C966" w14:textId="42815510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404" w:type="dxa"/>
            <w:noWrap/>
            <w:vAlign w:val="center"/>
          </w:tcPr>
          <w:p w14:paraId="1CAF3D7A" w14:textId="232E5057" w:rsidR="00961D36" w:rsidRPr="00E52964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E52964">
              <w:rPr>
                <w:rFonts w:asciiTheme="majorHAnsi" w:hAnsiTheme="majorHAnsi" w:cstheme="majorHAnsi"/>
                <w:color w:val="000000"/>
              </w:rPr>
              <w:t>Ethanol</w:t>
            </w:r>
          </w:p>
        </w:tc>
        <w:tc>
          <w:tcPr>
            <w:tcW w:w="2552" w:type="dxa"/>
            <w:noWrap/>
            <w:vAlign w:val="center"/>
          </w:tcPr>
          <w:p w14:paraId="09D6289F" w14:textId="42CCE429" w:rsidR="00961D36" w:rsidRPr="00E52964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E52964">
              <w:rPr>
                <w:rFonts w:asciiTheme="majorHAnsi" w:hAnsiTheme="majorHAnsi" w:cstheme="majorHAnsi"/>
                <w:color w:val="000000"/>
              </w:rPr>
              <w:t>75% for sterilizing</w:t>
            </w:r>
          </w:p>
        </w:tc>
        <w:tc>
          <w:tcPr>
            <w:tcW w:w="1984" w:type="dxa"/>
            <w:noWrap/>
            <w:vAlign w:val="center"/>
          </w:tcPr>
          <w:p w14:paraId="77E1112F" w14:textId="4959C878" w:rsidR="00961D36" w:rsidRPr="00E52964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E52964">
              <w:rPr>
                <w:rFonts w:asciiTheme="majorHAnsi" w:hAnsiTheme="majorHAnsi" w:cstheme="majorHAnsi" w:hint="eastAsia"/>
                <w:color w:val="000000"/>
              </w:rPr>
              <w:t>1</w:t>
            </w:r>
            <w:r w:rsidRPr="00E52964">
              <w:rPr>
                <w:rFonts w:asciiTheme="majorHAnsi" w:hAnsiTheme="majorHAnsi" w:cstheme="majorHAnsi"/>
                <w:color w:val="000000"/>
              </w:rPr>
              <w:t>L-2L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105D2579" w14:textId="77777777" w:rsidR="00961D36" w:rsidRDefault="00961D36" w:rsidP="00961D36">
            <w:pPr>
              <w:rPr>
                <w:rFonts w:cstheme="minorHAnsi"/>
                <w:color w:val="000000"/>
              </w:rPr>
            </w:pPr>
          </w:p>
        </w:tc>
      </w:tr>
      <w:tr w:rsidR="00961D36" w14:paraId="143921EE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0D9FF62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noWrap/>
            <w:vAlign w:val="center"/>
            <w:hideMark/>
          </w:tcPr>
          <w:p w14:paraId="16271EA8" w14:textId="77777777" w:rsidR="00961D36" w:rsidRDefault="00961D36" w:rsidP="00961D36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Pipette</w:t>
            </w:r>
          </w:p>
        </w:tc>
        <w:tc>
          <w:tcPr>
            <w:tcW w:w="2552" w:type="dxa"/>
            <w:noWrap/>
            <w:vAlign w:val="center"/>
            <w:hideMark/>
          </w:tcPr>
          <w:p w14:paraId="75CFD484" w14:textId="77777777" w:rsidR="00961D36" w:rsidRPr="00AD52C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AD52C6">
              <w:rPr>
                <w:rFonts w:cstheme="minorHAnsi"/>
                <w:color w:val="000000"/>
              </w:rPr>
              <w:t>1000uL</w:t>
            </w:r>
          </w:p>
        </w:tc>
        <w:tc>
          <w:tcPr>
            <w:tcW w:w="1984" w:type="dxa"/>
            <w:noWrap/>
            <w:vAlign w:val="center"/>
            <w:hideMark/>
          </w:tcPr>
          <w:p w14:paraId="4118C2B7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DF2BC92" w14:textId="77777777" w:rsidR="00961D36" w:rsidRDefault="00961D36" w:rsidP="00961D36">
            <w:pPr>
              <w:rPr>
                <w:rFonts w:cstheme="minorHAnsi"/>
                <w:color w:val="000000"/>
              </w:rPr>
            </w:pPr>
          </w:p>
        </w:tc>
      </w:tr>
      <w:tr w:rsidR="00961D36" w14:paraId="70BC1C61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6ED768B9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noWrap/>
            <w:vAlign w:val="center"/>
            <w:hideMark/>
          </w:tcPr>
          <w:p w14:paraId="58D96310" w14:textId="77777777" w:rsidR="00961D36" w:rsidRDefault="00961D36" w:rsidP="00961D36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Pipette</w:t>
            </w:r>
          </w:p>
        </w:tc>
        <w:tc>
          <w:tcPr>
            <w:tcW w:w="2552" w:type="dxa"/>
            <w:noWrap/>
            <w:vAlign w:val="center"/>
            <w:hideMark/>
          </w:tcPr>
          <w:p w14:paraId="26BA3F58" w14:textId="77777777" w:rsidR="00961D36" w:rsidRPr="00AD52C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AD52C6">
              <w:rPr>
                <w:rFonts w:cstheme="minorHAnsi"/>
                <w:color w:val="000000"/>
              </w:rPr>
              <w:t>20uL</w:t>
            </w:r>
          </w:p>
        </w:tc>
        <w:tc>
          <w:tcPr>
            <w:tcW w:w="1984" w:type="dxa"/>
            <w:noWrap/>
            <w:vAlign w:val="center"/>
            <w:hideMark/>
          </w:tcPr>
          <w:p w14:paraId="521CE756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9E3BC50" w14:textId="77777777" w:rsidR="00961D36" w:rsidRDefault="00961D36" w:rsidP="00961D36">
            <w:pPr>
              <w:rPr>
                <w:rFonts w:cstheme="minorHAnsi"/>
                <w:color w:val="000000"/>
              </w:rPr>
            </w:pPr>
          </w:p>
        </w:tc>
      </w:tr>
      <w:tr w:rsidR="00961D36" w14:paraId="7676BAAE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B99B4D6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noWrap/>
            <w:vAlign w:val="center"/>
            <w:hideMark/>
          </w:tcPr>
          <w:p w14:paraId="52BB82D5" w14:textId="77777777" w:rsidR="00961D36" w:rsidRDefault="00961D36" w:rsidP="00961D36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Tip</w:t>
            </w:r>
          </w:p>
        </w:tc>
        <w:tc>
          <w:tcPr>
            <w:tcW w:w="2552" w:type="dxa"/>
            <w:noWrap/>
            <w:vAlign w:val="center"/>
            <w:hideMark/>
          </w:tcPr>
          <w:p w14:paraId="7E97006A" w14:textId="77777777" w:rsidR="00961D36" w:rsidRPr="00AD52C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AD52C6">
              <w:rPr>
                <w:rFonts w:cstheme="minorHAnsi"/>
                <w:color w:val="000000"/>
              </w:rPr>
              <w:t>1000uL</w:t>
            </w:r>
          </w:p>
        </w:tc>
        <w:tc>
          <w:tcPr>
            <w:tcW w:w="1984" w:type="dxa"/>
            <w:noWrap/>
            <w:vAlign w:val="center"/>
            <w:hideMark/>
          </w:tcPr>
          <w:p w14:paraId="01F7D6F3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 boxes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BFDE63F" w14:textId="77777777" w:rsidR="00961D36" w:rsidRDefault="00961D36" w:rsidP="00961D36">
            <w:pPr>
              <w:rPr>
                <w:rFonts w:cstheme="minorHAnsi"/>
                <w:color w:val="000000"/>
              </w:rPr>
            </w:pPr>
          </w:p>
        </w:tc>
      </w:tr>
      <w:tr w:rsidR="00961D36" w14:paraId="254B709F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3E4941B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noWrap/>
            <w:vAlign w:val="center"/>
            <w:hideMark/>
          </w:tcPr>
          <w:p w14:paraId="3312A30E" w14:textId="77777777" w:rsidR="00961D36" w:rsidRDefault="00961D36" w:rsidP="00961D36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Tip</w:t>
            </w:r>
          </w:p>
        </w:tc>
        <w:tc>
          <w:tcPr>
            <w:tcW w:w="2552" w:type="dxa"/>
            <w:noWrap/>
            <w:vAlign w:val="center"/>
            <w:hideMark/>
          </w:tcPr>
          <w:p w14:paraId="6D06225B" w14:textId="77777777" w:rsidR="00961D36" w:rsidRPr="00AD52C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AD52C6">
              <w:rPr>
                <w:rFonts w:cstheme="minorHAnsi"/>
                <w:color w:val="000000"/>
              </w:rPr>
              <w:t>20uL</w:t>
            </w:r>
          </w:p>
        </w:tc>
        <w:tc>
          <w:tcPr>
            <w:tcW w:w="1984" w:type="dxa"/>
            <w:noWrap/>
            <w:vAlign w:val="center"/>
            <w:hideMark/>
          </w:tcPr>
          <w:p w14:paraId="1F60E7D5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 boxes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3AAAA12" w14:textId="77777777" w:rsidR="00961D36" w:rsidRDefault="00961D36" w:rsidP="00961D36">
            <w:pPr>
              <w:rPr>
                <w:rFonts w:cstheme="minorHAnsi"/>
                <w:color w:val="000000"/>
              </w:rPr>
            </w:pPr>
          </w:p>
        </w:tc>
      </w:tr>
      <w:tr w:rsidR="00961D36" w14:paraId="2A95D011" w14:textId="77777777" w:rsidTr="00A514F0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A2C55CF" w14:textId="77777777" w:rsidR="00961D36" w:rsidRPr="007638AC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shd w:val="clear" w:color="auto" w:fill="FFFF00"/>
            <w:noWrap/>
            <w:vAlign w:val="center"/>
            <w:hideMark/>
          </w:tcPr>
          <w:p w14:paraId="71E4BC10" w14:textId="77777777" w:rsidR="00961D36" w:rsidRPr="007638AC" w:rsidRDefault="00961D36" w:rsidP="00961D36">
            <w:pPr>
              <w:spacing w:line="0" w:lineRule="atLeast"/>
              <w:jc w:val="both"/>
              <w:rPr>
                <w:rFonts w:eastAsia="新細明體" w:cstheme="minorHAnsi"/>
                <w:color w:val="FF0000"/>
              </w:rPr>
            </w:pPr>
            <w:r w:rsidRPr="007638AC">
              <w:rPr>
                <w:rFonts w:cstheme="minorHAnsi"/>
                <w:color w:val="FF0000"/>
              </w:rPr>
              <w:t>Liquid Nitrogen??</w:t>
            </w:r>
          </w:p>
        </w:tc>
        <w:tc>
          <w:tcPr>
            <w:tcW w:w="2552" w:type="dxa"/>
            <w:shd w:val="clear" w:color="auto" w:fill="FFFF00"/>
            <w:noWrap/>
            <w:vAlign w:val="center"/>
            <w:hideMark/>
          </w:tcPr>
          <w:p w14:paraId="6F0FB828" w14:textId="77777777" w:rsidR="00961D36" w:rsidRPr="007638AC" w:rsidRDefault="00961D36" w:rsidP="00961D36">
            <w:pPr>
              <w:spacing w:line="0" w:lineRule="atLeast"/>
              <w:jc w:val="both"/>
              <w:rPr>
                <w:rFonts w:cstheme="minorHAnsi"/>
                <w:color w:val="FF0000"/>
              </w:rPr>
            </w:pPr>
            <w:r w:rsidRPr="007638AC">
              <w:rPr>
                <w:rFonts w:cstheme="minorHAnsi"/>
                <w:color w:val="FF0000"/>
              </w:rPr>
              <w:t>???</w:t>
            </w:r>
          </w:p>
        </w:tc>
        <w:tc>
          <w:tcPr>
            <w:tcW w:w="1984" w:type="dxa"/>
            <w:shd w:val="clear" w:color="auto" w:fill="FFFF00"/>
            <w:noWrap/>
            <w:vAlign w:val="center"/>
            <w:hideMark/>
          </w:tcPr>
          <w:p w14:paraId="4918CA98" w14:textId="77777777" w:rsidR="00961D36" w:rsidRPr="007638AC" w:rsidRDefault="00961D36" w:rsidP="00961D36">
            <w:pPr>
              <w:spacing w:line="0" w:lineRule="atLeast"/>
              <w:jc w:val="both"/>
              <w:rPr>
                <w:rFonts w:cstheme="minorHAnsi"/>
                <w:color w:val="FF0000"/>
              </w:rPr>
            </w:pPr>
            <w:r w:rsidRPr="007638AC">
              <w:rPr>
                <w:rFonts w:cstheme="minorHAnsi"/>
                <w:color w:val="FF0000"/>
              </w:rPr>
              <w:t>for a month? Dip &amp; freeze?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72110FE" w14:textId="77777777" w:rsidR="00961D36" w:rsidRPr="007638AC" w:rsidRDefault="00961D36" w:rsidP="00961D36">
            <w:pPr>
              <w:rPr>
                <w:rFonts w:cstheme="minorHAnsi"/>
                <w:color w:val="FF0000"/>
              </w:rPr>
            </w:pPr>
          </w:p>
        </w:tc>
      </w:tr>
      <w:tr w:rsidR="00961D36" w14:paraId="15C11C3A" w14:textId="77777777" w:rsidTr="00A514F0">
        <w:trPr>
          <w:trHeight w:val="32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5BF650" w14:textId="77777777" w:rsidR="00961D36" w:rsidRDefault="00961D36" w:rsidP="00961D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305489B" w14:textId="77777777" w:rsidR="00961D36" w:rsidRDefault="00961D36" w:rsidP="00961D36">
            <w:pPr>
              <w:spacing w:line="0" w:lineRule="atLeast"/>
              <w:jc w:val="both"/>
              <w:rPr>
                <w:rFonts w:eastAsia="新細明體"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Paraformaldehyde (10%)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BF5194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2uL each sample</w:t>
            </w:r>
            <w:r>
              <w:rPr>
                <w:rFonts w:cstheme="minorHAnsi"/>
                <w:b/>
                <w:bCs/>
                <w:color w:val="000000"/>
              </w:rPr>
              <w:br/>
              <w:t>(final 0.2%)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2A96A90" w14:textId="77777777" w:rsidR="00961D36" w:rsidRDefault="00961D36" w:rsidP="00961D36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15mL x 3 tubes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6A014F" w14:textId="77777777" w:rsidR="00961D36" w:rsidRDefault="00961D36" w:rsidP="00961D36">
            <w:pPr>
              <w:rPr>
                <w:rFonts w:cstheme="minorHAnsi"/>
                <w:color w:val="000000"/>
              </w:rPr>
            </w:pPr>
          </w:p>
        </w:tc>
      </w:tr>
    </w:tbl>
    <w:p w14:paraId="2C649F89" w14:textId="77777777" w:rsidR="007638AC" w:rsidRPr="000E49F2" w:rsidRDefault="007638AC" w:rsidP="00EF0A94">
      <w:pPr>
        <w:rPr>
          <w:color w:val="FF0000"/>
        </w:rPr>
      </w:pPr>
      <w:r w:rsidRPr="000E49F2">
        <w:rPr>
          <w:rFonts w:hint="eastAsia"/>
          <w:color w:val="FF0000"/>
        </w:rPr>
        <w:t>＊</w:t>
      </w:r>
      <w:r w:rsidRPr="000E49F2">
        <w:rPr>
          <w:color w:val="FF0000"/>
        </w:rPr>
        <w:t>How to preserve -20 samples on board? (storage size for NF samples)</w:t>
      </w:r>
    </w:p>
    <w:p w14:paraId="2B4902AB" w14:textId="77777777" w:rsidR="001E0357" w:rsidRPr="000E49F2" w:rsidRDefault="007638AC" w:rsidP="00EF0A94">
      <w:pPr>
        <w:rPr>
          <w:color w:val="FF0000"/>
        </w:rPr>
      </w:pPr>
      <w:r w:rsidRPr="000E49F2">
        <w:rPr>
          <w:rFonts w:hint="eastAsia"/>
          <w:color w:val="FF0000"/>
        </w:rPr>
        <w:lastRenderedPageBreak/>
        <w:t>＊</w:t>
      </w:r>
      <w:r w:rsidRPr="000E49F2">
        <w:rPr>
          <w:color w:val="FF0000"/>
        </w:rPr>
        <w:t>How to deliver -20 samples from cruise to NTU laboratory? (shipping method and fee for all samples)</w:t>
      </w:r>
    </w:p>
    <w:p w14:paraId="2AF820EE" w14:textId="77777777" w:rsidR="001E0357" w:rsidRPr="00693EA8" w:rsidRDefault="001E0357" w:rsidP="000D318C">
      <w:pPr>
        <w:pStyle w:val="a3"/>
        <w:numPr>
          <w:ilvl w:val="0"/>
          <w:numId w:val="13"/>
        </w:numPr>
        <w:ind w:leftChars="0"/>
      </w:pPr>
      <w:r w:rsidRPr="000E49F2">
        <w:rPr>
          <w:color w:val="FF0000"/>
        </w:rPr>
        <w:br w:type="column"/>
      </w:r>
      <w:r w:rsidRPr="000D318C">
        <w:rPr>
          <w:rFonts w:ascii="Times New Roman" w:hAnsi="Times New Roman" w:cs="Times New Roman"/>
        </w:rPr>
        <w:lastRenderedPageBreak/>
        <w:t>The incubation experiments (for 3 stations in each transect line, totally 18 stations in 6 transect lines)</w:t>
      </w:r>
    </w:p>
    <w:tbl>
      <w:tblPr>
        <w:tblW w:w="1048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2552"/>
        <w:gridCol w:w="2693"/>
        <w:gridCol w:w="1984"/>
        <w:gridCol w:w="1276"/>
      </w:tblGrid>
      <w:tr w:rsidR="001E0357" w14:paraId="4D0C27D1" w14:textId="77777777" w:rsidTr="00B06A76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1416E4" w14:textId="77777777" w:rsidR="001E0357" w:rsidRDefault="00C8638C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1a Copepod GR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BEE6CA" w14:textId="77777777" w:rsidR="001E0357" w:rsidRDefault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Item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A8DBE7" w14:textId="77777777" w:rsidR="001E0357" w:rsidRDefault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0904F6" w14:textId="77777777" w:rsidR="001E0357" w:rsidRDefault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101540" w14:textId="77777777" w:rsidR="001E0357" w:rsidRDefault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Prepare</w:t>
            </w:r>
          </w:p>
        </w:tc>
      </w:tr>
      <w:tr w:rsidR="001E0357" w14:paraId="282B0928" w14:textId="77777777" w:rsidTr="00B06A76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66606885" w14:textId="77777777" w:rsid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B96B03A" w14:textId="77777777" w:rsid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20 L </w:t>
            </w:r>
            <w:proofErr w:type="spellStart"/>
            <w:r>
              <w:rPr>
                <w:rFonts w:cstheme="minorHAnsi"/>
                <w:color w:val="000000"/>
              </w:rPr>
              <w:t>cubitainers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EF368D9" w14:textId="77777777" w:rsid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2</w:t>
            </w:r>
            <w:r>
              <w:rPr>
                <w:rFonts w:cstheme="minorHAnsi"/>
                <w:color w:val="000000"/>
              </w:rPr>
              <w:t>0 L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B0A4D7C" w14:textId="77777777" w:rsid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24</w:t>
            </w:r>
            <w:r w:rsidR="00C8638C">
              <w:rPr>
                <w:rFonts w:cstheme="minorHAnsi"/>
                <w:color w:val="000000"/>
              </w:rPr>
              <w:t xml:space="preserve"> (6 per set)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54B633E" w14:textId="77777777" w:rsid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</w:tr>
      <w:tr w:rsidR="001E0357" w14:paraId="1CE2DECC" w14:textId="7777777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60B0FE3" w14:textId="77777777" w:rsid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(18 stations)</w:t>
            </w:r>
          </w:p>
        </w:tc>
        <w:tc>
          <w:tcPr>
            <w:tcW w:w="2552" w:type="dxa"/>
            <w:noWrap/>
            <w:vAlign w:val="center"/>
            <w:hideMark/>
          </w:tcPr>
          <w:p w14:paraId="416D2E76" w14:textId="77777777" w:rsidR="001E0357" w:rsidRDefault="001E0357" w:rsidP="008C653D">
            <w:pPr>
              <w:spacing w:line="0" w:lineRule="atLeas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100 L dark incubation tanks</w:t>
            </w:r>
          </w:p>
        </w:tc>
        <w:tc>
          <w:tcPr>
            <w:tcW w:w="2693" w:type="dxa"/>
            <w:noWrap/>
            <w:vAlign w:val="center"/>
            <w:hideMark/>
          </w:tcPr>
          <w:p w14:paraId="149C4B26" w14:textId="77777777" w:rsid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1</w:t>
            </w:r>
            <w:r>
              <w:rPr>
                <w:rFonts w:cstheme="minorHAnsi"/>
                <w:color w:val="000000"/>
              </w:rPr>
              <w:t>00L</w:t>
            </w:r>
          </w:p>
        </w:tc>
        <w:tc>
          <w:tcPr>
            <w:tcW w:w="1984" w:type="dxa"/>
            <w:noWrap/>
            <w:vAlign w:val="center"/>
            <w:hideMark/>
          </w:tcPr>
          <w:p w14:paraId="4AFBA1F5" w14:textId="6A93DFE2" w:rsidR="001E0357" w:rsidRDefault="00DE681D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8</w:t>
            </w:r>
            <w:ins w:id="9" w:author="Eva Ho" w:date="2020-02-19T16:18:00Z">
              <w:r w:rsidR="00DC191E">
                <w:rPr>
                  <w:rFonts w:cstheme="minorHAnsi" w:hint="eastAsia"/>
                  <w:color w:val="000000"/>
                </w:rPr>
                <w:t xml:space="preserve"> </w:t>
              </w:r>
              <w:r w:rsidR="00DC191E">
                <w:rPr>
                  <w:rFonts w:cstheme="minorHAnsi"/>
                  <w:color w:val="000000"/>
                </w:rPr>
                <w:t>(6 for GR and 2 for dilution)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28113D7" w14:textId="77777777" w:rsidR="001E0357" w:rsidRDefault="001E0357">
            <w:pPr>
              <w:rPr>
                <w:rFonts w:cstheme="minorHAnsi"/>
                <w:color w:val="000000"/>
              </w:rPr>
            </w:pPr>
          </w:p>
        </w:tc>
      </w:tr>
      <w:tr w:rsidR="001E0357" w14:paraId="4AB201F9" w14:textId="7777777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689FAB8" w14:textId="77777777" w:rsidR="001E0357" w:rsidRDefault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14:paraId="3664510B" w14:textId="77777777" w:rsidR="001E0357" w:rsidRDefault="001E0357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50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μm</w:t>
            </w:r>
            <w:proofErr w:type="spellEnd"/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Norpac</w:t>
            </w:r>
            <w:proofErr w:type="spellEnd"/>
            <w:r>
              <w:rPr>
                <w:rFonts w:ascii="Times New Roman" w:hAnsi="Times New Roman" w:cs="Times New Roman"/>
                <w:kern w:val="0"/>
              </w:rPr>
              <w:t xml:space="preserve"> net</w:t>
            </w:r>
          </w:p>
        </w:tc>
        <w:tc>
          <w:tcPr>
            <w:tcW w:w="2693" w:type="dxa"/>
            <w:noWrap/>
            <w:vAlign w:val="center"/>
            <w:hideMark/>
          </w:tcPr>
          <w:p w14:paraId="4185D190" w14:textId="77777777" w:rsidR="001E0357" w:rsidRDefault="00300E8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with Flowmeter</w:t>
            </w:r>
          </w:p>
        </w:tc>
        <w:tc>
          <w:tcPr>
            <w:tcW w:w="1984" w:type="dxa"/>
            <w:noWrap/>
            <w:vAlign w:val="center"/>
            <w:hideMark/>
          </w:tcPr>
          <w:p w14:paraId="45C54E7D" w14:textId="14175873" w:rsid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  <w:r w:rsidR="00091747">
              <w:rPr>
                <w:rFonts w:cstheme="minorHAnsi"/>
                <w:color w:val="000000"/>
              </w:rPr>
              <w:t>5</w:t>
            </w:r>
            <w:r>
              <w:rPr>
                <w:rFonts w:cstheme="minorHAnsi"/>
                <w:color w:val="000000"/>
              </w:rPr>
              <w:t xml:space="preserve"> or more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D60EEB2" w14:textId="77777777" w:rsidR="001E0357" w:rsidRDefault="001E0357">
            <w:pPr>
              <w:rPr>
                <w:rFonts w:cstheme="minorHAnsi"/>
                <w:color w:val="000000"/>
              </w:rPr>
            </w:pPr>
          </w:p>
        </w:tc>
      </w:tr>
      <w:tr w:rsidR="001E0357" w14:paraId="284D4C1F" w14:textId="7777777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  <w:hideMark/>
          </w:tcPr>
          <w:p w14:paraId="2A028919" w14:textId="77777777" w:rsidR="001E0357" w:rsidRDefault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3E523D2E" w14:textId="77777777" w:rsidR="001E0357" w:rsidRPr="001E0357" w:rsidRDefault="001E0357" w:rsidP="001E035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  <w:lang w:val="nl-NL"/>
              </w:rPr>
            </w:pPr>
            <w:r w:rsidRPr="001E0357">
              <w:rPr>
                <w:rFonts w:ascii="Times New Roman" w:hAnsi="Times New Roman" w:cs="Times New Roman"/>
                <w:kern w:val="0"/>
                <w:lang w:val="nl-NL"/>
              </w:rPr>
              <w:t xml:space="preserve">100 </w:t>
            </w:r>
            <w:r>
              <w:rPr>
                <w:rFonts w:ascii="Times New Roman" w:hAnsi="Times New Roman" w:cs="Times New Roman"/>
                <w:kern w:val="0"/>
              </w:rPr>
              <w:t>μ</w:t>
            </w:r>
            <w:r w:rsidRPr="001E0357">
              <w:rPr>
                <w:rFonts w:ascii="Times New Roman" w:hAnsi="Times New Roman" w:cs="Times New Roman"/>
                <w:kern w:val="0"/>
                <w:lang w:val="nl-NL"/>
              </w:rPr>
              <w:t xml:space="preserve">m </w:t>
            </w:r>
            <w:proofErr w:type="spellStart"/>
            <w:r w:rsidRPr="001E0357">
              <w:rPr>
                <w:rFonts w:ascii="Times New Roman" w:hAnsi="Times New Roman" w:cs="Times New Roman"/>
                <w:kern w:val="0"/>
                <w:lang w:val="nl-NL"/>
              </w:rPr>
              <w:t>Norpac</w:t>
            </w:r>
            <w:proofErr w:type="spellEnd"/>
            <w:r w:rsidRPr="001E0357">
              <w:rPr>
                <w:rFonts w:ascii="Times New Roman" w:hAnsi="Times New Roman" w:cs="Times New Roman"/>
                <w:kern w:val="0"/>
                <w:lang w:val="nl-NL"/>
              </w:rPr>
              <w:t xml:space="preserve"> net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7401D0EB" w14:textId="77777777" w:rsidR="001E0357" w:rsidRP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  <w:lang w:val="nl-NL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04B8C4F4" w14:textId="77777777" w:rsidR="001E0357" w:rsidRDefault="007F162C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</w:t>
            </w:r>
            <w:r w:rsidR="001E0357">
              <w:rPr>
                <w:rFonts w:cstheme="minorHAnsi"/>
                <w:color w:val="000000"/>
              </w:rPr>
              <w:t xml:space="preserve"> or more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  <w:hideMark/>
          </w:tcPr>
          <w:p w14:paraId="3F68889A" w14:textId="77777777" w:rsidR="001E0357" w:rsidRDefault="001E0357">
            <w:pPr>
              <w:rPr>
                <w:rFonts w:cstheme="minorHAnsi"/>
                <w:color w:val="000000"/>
              </w:rPr>
            </w:pPr>
          </w:p>
        </w:tc>
      </w:tr>
      <w:tr w:rsidR="00300E87" w14:paraId="175265D9" w14:textId="7777777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386E0260" w14:textId="77777777" w:rsidR="00300E87" w:rsidRDefault="00300E8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F5DF0CB" w14:textId="77777777" w:rsidR="00300E87" w:rsidRPr="00300E87" w:rsidRDefault="00300E87" w:rsidP="001E035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Flowmeter for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Norpac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01EB8660" w14:textId="77777777" w:rsidR="00300E87" w:rsidRPr="00816D27" w:rsidRDefault="00300E8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438EB045" w14:textId="2E083FA5" w:rsidR="00300E87" w:rsidRDefault="00B674F7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540D2507" w14:textId="77777777" w:rsidR="00300E87" w:rsidRDefault="00300E87">
            <w:pPr>
              <w:rPr>
                <w:rFonts w:cstheme="minorHAnsi"/>
                <w:color w:val="000000"/>
              </w:rPr>
            </w:pPr>
          </w:p>
        </w:tc>
      </w:tr>
      <w:tr w:rsidR="00B674F7" w14:paraId="579E19AF" w14:textId="7777777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6416B1F6" w14:textId="77777777" w:rsidR="00B674F7" w:rsidRDefault="00B674F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55B60F85" w14:textId="7830C5F7" w:rsidR="00B674F7" w:rsidRDefault="00B674F7" w:rsidP="001E035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Cod End for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Norpac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447E4366" w14:textId="77777777" w:rsidR="00B674F7" w:rsidRPr="00816D27" w:rsidRDefault="00B674F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AEC70FA" w14:textId="69FD16D3" w:rsidR="00B674F7" w:rsidRDefault="00B674F7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1BB70741" w14:textId="77777777" w:rsidR="00B674F7" w:rsidRDefault="00B674F7">
            <w:pPr>
              <w:rPr>
                <w:rFonts w:cstheme="minorHAnsi"/>
                <w:color w:val="000000"/>
              </w:rPr>
            </w:pPr>
          </w:p>
        </w:tc>
      </w:tr>
      <w:tr w:rsidR="001E0357" w14:paraId="226C0EA1" w14:textId="7777777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4F19E350" w14:textId="45FEDB15" w:rsidR="001E0357" w:rsidRDefault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2F3257B8" w14:textId="77777777" w:rsidR="001E0357" w:rsidRPr="001E0357" w:rsidRDefault="001E0357" w:rsidP="001E0357">
            <w:pPr>
              <w:spacing w:line="0" w:lineRule="atLeast"/>
              <w:rPr>
                <w:rFonts w:ascii="Times New Roman" w:hAnsi="Times New Roman" w:cs="Times New Roman"/>
                <w:kern w:val="0"/>
                <w:lang w:val="pt-BR"/>
              </w:rPr>
            </w:pPr>
            <w:r w:rsidRPr="001E0357">
              <w:rPr>
                <w:rFonts w:ascii="Times New Roman" w:hAnsi="Times New Roman" w:cs="Times New Roman"/>
                <w:kern w:val="0"/>
                <w:lang w:val="pt-BR"/>
              </w:rPr>
              <w:t xml:space="preserve">80 </w:t>
            </w:r>
            <w:r>
              <w:rPr>
                <w:rFonts w:ascii="Times New Roman" w:hAnsi="Times New Roman" w:cs="Times New Roman"/>
                <w:kern w:val="0"/>
              </w:rPr>
              <w:t>μ</w:t>
            </w:r>
            <w:r w:rsidRPr="001E0357">
              <w:rPr>
                <w:rFonts w:ascii="Times New Roman" w:hAnsi="Times New Roman" w:cs="Times New Roman"/>
                <w:kern w:val="0"/>
                <w:lang w:val="pt-BR"/>
              </w:rPr>
              <w:t xml:space="preserve">m </w:t>
            </w:r>
            <w:proofErr w:type="spellStart"/>
            <w:r w:rsidRPr="001E0357">
              <w:rPr>
                <w:rFonts w:ascii="Times New Roman" w:hAnsi="Times New Roman" w:cs="Times New Roman"/>
                <w:kern w:val="0"/>
                <w:lang w:val="pt-BR"/>
              </w:rPr>
              <w:t>sieves</w:t>
            </w:r>
            <w:proofErr w:type="spellEnd"/>
            <w:r w:rsidR="007F162C">
              <w:rPr>
                <w:rFonts w:ascii="Times New Roman" w:hAnsi="Times New Roman" w:cs="Times New Roman"/>
                <w:kern w:val="0"/>
                <w:lang w:val="pt-BR"/>
              </w:rPr>
              <w:t xml:space="preserve"> </w:t>
            </w:r>
            <w:proofErr w:type="spellStart"/>
            <w:r w:rsidR="007F162C" w:rsidRPr="00345C6C">
              <w:rPr>
                <w:rFonts w:ascii="Times New Roman" w:hAnsi="Times New Roman" w:cs="Times New Roman"/>
                <w:lang w:val="nl-NL"/>
              </w:rPr>
              <w:t>for</w:t>
            </w:r>
            <w:proofErr w:type="spellEnd"/>
            <w:r w:rsidR="007F162C" w:rsidRPr="00345C6C">
              <w:rPr>
                <w:rFonts w:ascii="Times New Roman" w:hAnsi="Times New Roman" w:cs="Times New Roman"/>
                <w:lang w:val="nl-NL"/>
              </w:rPr>
              <w:t xml:space="preserve"> reverse </w:t>
            </w:r>
            <w:proofErr w:type="spellStart"/>
            <w:r w:rsidR="007F162C" w:rsidRPr="00345C6C">
              <w:rPr>
                <w:rFonts w:ascii="Times New Roman" w:hAnsi="Times New Roman" w:cs="Times New Roman"/>
                <w:lang w:val="nl-NL"/>
              </w:rPr>
              <w:t>filtration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95BF7A6" w14:textId="77777777" w:rsidR="001E0357" w:rsidRP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  <w:lang w:val="pt-BR"/>
              </w:rPr>
            </w:pPr>
            <w:proofErr w:type="spellStart"/>
            <w:r w:rsidRPr="001E0357">
              <w:rPr>
                <w:rFonts w:ascii="Times New Roman" w:hAnsi="Times New Roman" w:cs="Times New Roman"/>
                <w:kern w:val="0"/>
                <w:lang w:val="pt-BR"/>
              </w:rPr>
              <w:t>diameter</w:t>
            </w:r>
            <w:proofErr w:type="spellEnd"/>
            <w:r w:rsidRPr="001E0357">
              <w:rPr>
                <w:rFonts w:ascii="Times New Roman" w:hAnsi="Times New Roman" w:cs="Times New Roman"/>
                <w:kern w:val="0"/>
                <w:lang w:val="pt-BR"/>
              </w:rPr>
              <w:t xml:space="preserve"> 50 cm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83871ED" w14:textId="77777777" w:rsidR="001E0357" w:rsidRPr="001E0357" w:rsidRDefault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487743AD" w14:textId="77777777" w:rsidR="001E0357" w:rsidRDefault="001E0357">
            <w:pPr>
              <w:rPr>
                <w:rFonts w:cstheme="minorHAnsi"/>
                <w:color w:val="000000"/>
              </w:rPr>
            </w:pPr>
          </w:p>
        </w:tc>
      </w:tr>
      <w:tr w:rsidR="001E0357" w14:paraId="69A60F63" w14:textId="7777777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2679F49B" w14:textId="77777777"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2FA9A80A" w14:textId="77777777" w:rsidR="001E0357" w:rsidRPr="001E0357" w:rsidRDefault="001E0357" w:rsidP="001E0357">
            <w:pPr>
              <w:spacing w:line="0" w:lineRule="atLeast"/>
              <w:rPr>
                <w:rFonts w:ascii="Times New Roman" w:hAnsi="Times New Roman" w:cs="Times New Roman"/>
                <w:kern w:val="0"/>
                <w:lang w:val="pt-BR"/>
              </w:rPr>
            </w:pPr>
            <w:r>
              <w:rPr>
                <w:rFonts w:ascii="Times New Roman" w:hAnsi="Times New Roman" w:cs="Times New Roman"/>
                <w:kern w:val="0"/>
                <w:lang w:val="pt-BR"/>
              </w:rPr>
              <w:t>15</w:t>
            </w:r>
            <w:r w:rsidRPr="001E0357">
              <w:rPr>
                <w:rFonts w:ascii="Times New Roman" w:hAnsi="Times New Roman" w:cs="Times New Roman"/>
                <w:kern w:val="0"/>
                <w:lang w:val="pt-BR"/>
              </w:rPr>
              <w:t xml:space="preserve">0 </w:t>
            </w:r>
            <w:r>
              <w:rPr>
                <w:rFonts w:ascii="Times New Roman" w:hAnsi="Times New Roman" w:cs="Times New Roman"/>
                <w:kern w:val="0"/>
              </w:rPr>
              <w:t>μ</w:t>
            </w:r>
            <w:r w:rsidRPr="001E0357">
              <w:rPr>
                <w:rFonts w:ascii="Times New Roman" w:hAnsi="Times New Roman" w:cs="Times New Roman"/>
                <w:kern w:val="0"/>
                <w:lang w:val="pt-BR"/>
              </w:rPr>
              <w:t xml:space="preserve">m </w:t>
            </w:r>
            <w:proofErr w:type="spellStart"/>
            <w:r w:rsidRPr="001E0357">
              <w:rPr>
                <w:rFonts w:ascii="Times New Roman" w:hAnsi="Times New Roman" w:cs="Times New Roman"/>
                <w:kern w:val="0"/>
                <w:lang w:val="pt-BR"/>
              </w:rPr>
              <w:t>sieves</w:t>
            </w:r>
            <w:proofErr w:type="spellEnd"/>
            <w:r w:rsidR="007F162C" w:rsidRPr="00345C6C">
              <w:rPr>
                <w:rFonts w:ascii="Times New Roman" w:hAnsi="Times New Roman" w:cs="Times New Roman"/>
                <w:lang w:val="nl-NL"/>
              </w:rPr>
              <w:t xml:space="preserve"> </w:t>
            </w:r>
            <w:proofErr w:type="spellStart"/>
            <w:r w:rsidR="007F162C" w:rsidRPr="00345C6C">
              <w:rPr>
                <w:rFonts w:ascii="Times New Roman" w:hAnsi="Times New Roman" w:cs="Times New Roman"/>
                <w:lang w:val="nl-NL"/>
              </w:rPr>
              <w:t>for</w:t>
            </w:r>
            <w:proofErr w:type="spellEnd"/>
            <w:r w:rsidR="007F162C" w:rsidRPr="00345C6C">
              <w:rPr>
                <w:rFonts w:ascii="Times New Roman" w:hAnsi="Times New Roman" w:cs="Times New Roman"/>
                <w:lang w:val="nl-NL"/>
              </w:rPr>
              <w:t xml:space="preserve"> reverse </w:t>
            </w:r>
            <w:proofErr w:type="spellStart"/>
            <w:r w:rsidR="007F162C" w:rsidRPr="00345C6C">
              <w:rPr>
                <w:rFonts w:ascii="Times New Roman" w:hAnsi="Times New Roman" w:cs="Times New Roman"/>
                <w:lang w:val="nl-NL"/>
              </w:rPr>
              <w:t>filtration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AA05749" w14:textId="77777777" w:rsidR="001E0357" w:rsidRPr="001E0357" w:rsidRDefault="001E0357" w:rsidP="001E035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  <w:lang w:val="pt-BR"/>
              </w:rPr>
            </w:pPr>
            <w:proofErr w:type="spellStart"/>
            <w:r w:rsidRPr="001E0357">
              <w:rPr>
                <w:rFonts w:ascii="Times New Roman" w:hAnsi="Times New Roman" w:cs="Times New Roman"/>
                <w:kern w:val="0"/>
                <w:lang w:val="pt-BR"/>
              </w:rPr>
              <w:t>diameter</w:t>
            </w:r>
            <w:proofErr w:type="spellEnd"/>
            <w:r w:rsidRPr="001E0357">
              <w:rPr>
                <w:rFonts w:ascii="Times New Roman" w:hAnsi="Times New Roman" w:cs="Times New Roman"/>
                <w:kern w:val="0"/>
                <w:lang w:val="pt-BR"/>
              </w:rPr>
              <w:t xml:space="preserve"> 50 cm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4414238" w14:textId="77777777" w:rsidR="001E0357" w:rsidRDefault="001E0357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269628C0" w14:textId="77777777" w:rsidR="001E0357" w:rsidRDefault="001E0357" w:rsidP="001E0357">
            <w:pPr>
              <w:rPr>
                <w:rFonts w:cstheme="minorHAnsi"/>
                <w:color w:val="000000"/>
              </w:rPr>
            </w:pPr>
          </w:p>
        </w:tc>
      </w:tr>
      <w:tr w:rsidR="001E0357" w14:paraId="177C241B" w14:textId="7777777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22A9274D" w14:textId="77777777"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4E5582BF" w14:textId="77777777" w:rsidR="001E0357" w:rsidRPr="001E0357" w:rsidRDefault="001E0357" w:rsidP="001E0357">
            <w:pPr>
              <w:rPr>
                <w:rFonts w:ascii="Times New Roman" w:hAnsi="Times New Roman" w:cs="Times New Roman"/>
              </w:rPr>
            </w:pPr>
            <w:r w:rsidRPr="001E0357">
              <w:rPr>
                <w:rFonts w:ascii="Times New Roman" w:hAnsi="Times New Roman" w:cs="Times New Roman"/>
              </w:rPr>
              <w:t>50 μm nylon filter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4185C80E" w14:textId="77777777" w:rsidR="001E0357" w:rsidRPr="001E0357" w:rsidRDefault="00353546" w:rsidP="001E035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2m </w:t>
            </w:r>
            <w:r w:rsidR="00C8638C">
              <w:rPr>
                <w:rFonts w:ascii="Times New Roman" w:hAnsi="Times New Roman" w:cs="Times New Roman"/>
                <w:kern w:val="0"/>
              </w:rPr>
              <w:t>x</w:t>
            </w:r>
            <w:r>
              <w:rPr>
                <w:rFonts w:ascii="Times New Roman" w:hAnsi="Times New Roman" w:cs="Times New Roman" w:hint="eastAsia"/>
                <w:kern w:val="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</w:rPr>
              <w:t>2m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4458A5CA" w14:textId="77777777" w:rsidR="001E0357" w:rsidRDefault="00C8638C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17DD1505" w14:textId="77777777" w:rsidR="001E0357" w:rsidRDefault="001E0357" w:rsidP="001E0357">
            <w:pPr>
              <w:rPr>
                <w:rFonts w:cstheme="minorHAnsi"/>
                <w:color w:val="000000"/>
              </w:rPr>
            </w:pPr>
          </w:p>
        </w:tc>
      </w:tr>
      <w:tr w:rsidR="00290FC4" w14:paraId="087F542A" w14:textId="7777777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1081D7A2" w14:textId="77777777" w:rsidR="00290FC4" w:rsidRDefault="00290FC4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03A21B0" w14:textId="77777777" w:rsidR="00290FC4" w:rsidRPr="001E0357" w:rsidRDefault="00290FC4" w:rsidP="001E0357">
            <w:pPr>
              <w:rPr>
                <w:rFonts w:ascii="Times New Roman" w:hAnsi="Times New Roman" w:cs="Times New Roman"/>
              </w:rPr>
            </w:pPr>
            <w:r w:rsidRPr="00290FC4">
              <w:rPr>
                <w:rFonts w:ascii="Times New Roman" w:hAnsi="Times New Roman" w:cs="Times New Roman"/>
              </w:rPr>
              <w:t xml:space="preserve">50 um hand-made </w:t>
            </w:r>
            <w:r>
              <w:rPr>
                <w:rFonts w:ascii="Times New Roman" w:hAnsi="Times New Roman" w:cs="Times New Roman"/>
              </w:rPr>
              <w:t>sieve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12B53DA" w14:textId="77777777" w:rsidR="00290FC4" w:rsidRDefault="00290FC4" w:rsidP="001E035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63C8FC9" w14:textId="77777777" w:rsidR="00290FC4" w:rsidRDefault="00290FC4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3C64F7B3" w14:textId="77777777" w:rsidR="00290FC4" w:rsidRDefault="00290FC4" w:rsidP="001E0357">
            <w:pPr>
              <w:rPr>
                <w:rFonts w:cstheme="minorHAnsi"/>
                <w:color w:val="000000"/>
              </w:rPr>
            </w:pPr>
          </w:p>
        </w:tc>
      </w:tr>
      <w:tr w:rsidR="00C8638C" w14:paraId="70AD244D" w14:textId="7777777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17CC8356" w14:textId="77777777" w:rsidR="00C8638C" w:rsidRDefault="00C8638C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BD736F0" w14:textId="77777777" w:rsidR="00C8638C" w:rsidRPr="001E0357" w:rsidRDefault="00C8638C" w:rsidP="001E03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</w:rPr>
              <w:t>20 L plastic buckets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2A634D9C" w14:textId="77777777" w:rsidR="00C8638C" w:rsidRDefault="00060733" w:rsidP="001E035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20 L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EA52AE5" w14:textId="77777777" w:rsidR="00C8638C" w:rsidRDefault="00C8638C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616B6922" w14:textId="77777777" w:rsidR="00C8638C" w:rsidRDefault="00C8638C" w:rsidP="001E0357">
            <w:pPr>
              <w:rPr>
                <w:rFonts w:cstheme="minorHAnsi"/>
                <w:color w:val="000000"/>
              </w:rPr>
            </w:pPr>
          </w:p>
        </w:tc>
      </w:tr>
      <w:tr w:rsidR="00C8638C" w14:paraId="11DA2E4E" w14:textId="7777777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3D568DD7" w14:textId="77777777" w:rsidR="00C8638C" w:rsidRDefault="00C8638C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C8C524A" w14:textId="77777777" w:rsidR="00C8638C" w:rsidRDefault="00C8638C" w:rsidP="001E0357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100</w:t>
            </w:r>
            <w:r w:rsidR="00060733">
              <w:rPr>
                <w:rFonts w:ascii="Times New Roman" w:hAnsi="Times New Roman" w:cs="Times New Roman"/>
                <w:kern w:val="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</w:rPr>
              <w:t>mL plastic bottles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E3DAAE9" w14:textId="77777777" w:rsidR="00C8638C" w:rsidRDefault="00060733" w:rsidP="001E035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100 mL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4ED2982B" w14:textId="77777777" w:rsidR="00C8638C" w:rsidRDefault="00060733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160 (8 per set)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00247647" w14:textId="77777777" w:rsidR="00C8638C" w:rsidRDefault="00C8638C" w:rsidP="001E0357">
            <w:pPr>
              <w:rPr>
                <w:rFonts w:cstheme="minorHAnsi"/>
                <w:color w:val="000000"/>
              </w:rPr>
            </w:pPr>
          </w:p>
        </w:tc>
      </w:tr>
      <w:tr w:rsidR="00C8638C" w:rsidRPr="008F5ABC" w14:paraId="1D647A30" w14:textId="7777777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7A2F15C4" w14:textId="77777777" w:rsidR="00C8638C" w:rsidRDefault="00C8638C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7B62E795" w14:textId="77777777" w:rsidR="00C8638C" w:rsidRDefault="00C8638C" w:rsidP="001E0357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40% formalin or</w:t>
            </w:r>
          </w:p>
          <w:p w14:paraId="1C5B3A63" w14:textId="77777777" w:rsidR="00C8638C" w:rsidRDefault="00C8638C" w:rsidP="001E0357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10% formalin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72DBBA29" w14:textId="77777777" w:rsidR="00C8638C" w:rsidRDefault="00C8638C" w:rsidP="001E035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72819AB2" w14:textId="26C0FB95" w:rsidR="00C8638C" w:rsidRPr="00060733" w:rsidRDefault="00DE681D" w:rsidP="001E0357">
            <w:pPr>
              <w:spacing w:line="0" w:lineRule="atLeast"/>
              <w:jc w:val="both"/>
              <w:rPr>
                <w:rFonts w:cstheme="minorHAnsi"/>
                <w:color w:val="000000"/>
                <w:lang w:val="da-DK"/>
              </w:rPr>
            </w:pPr>
            <w:r>
              <w:rPr>
                <w:rFonts w:cstheme="minorHAnsi"/>
                <w:color w:val="000000"/>
                <w:lang w:val="da-DK"/>
              </w:rPr>
              <w:t>3</w:t>
            </w:r>
            <w:r w:rsidR="00C8638C" w:rsidRPr="00060733">
              <w:rPr>
                <w:rFonts w:cstheme="minorHAnsi"/>
                <w:color w:val="000000"/>
                <w:lang w:val="da-DK"/>
              </w:rPr>
              <w:t xml:space="preserve"> L</w:t>
            </w:r>
            <w:r w:rsidR="00060733" w:rsidRPr="00060733">
              <w:rPr>
                <w:rFonts w:cstheme="minorHAnsi"/>
                <w:color w:val="000000"/>
                <w:lang w:val="da-DK"/>
              </w:rPr>
              <w:t xml:space="preserve"> (</w:t>
            </w:r>
            <w:r>
              <w:rPr>
                <w:rFonts w:cstheme="minorHAnsi"/>
                <w:color w:val="000000"/>
                <w:lang w:val="da-DK"/>
              </w:rPr>
              <w:t>1</w:t>
            </w:r>
            <w:r w:rsidR="00060733" w:rsidRPr="00060733">
              <w:rPr>
                <w:rFonts w:cstheme="minorHAnsi"/>
                <w:color w:val="000000"/>
                <w:lang w:val="da-DK"/>
              </w:rPr>
              <w:t xml:space="preserve">40 </w:t>
            </w:r>
            <w:proofErr w:type="spellStart"/>
            <w:r w:rsidR="00060733" w:rsidRPr="00060733">
              <w:rPr>
                <w:rFonts w:cstheme="minorHAnsi"/>
                <w:color w:val="000000"/>
                <w:lang w:val="da-DK"/>
              </w:rPr>
              <w:t>m</w:t>
            </w:r>
            <w:r w:rsidR="00060733">
              <w:rPr>
                <w:rFonts w:cstheme="minorHAnsi"/>
                <w:color w:val="000000"/>
                <w:lang w:val="da-DK"/>
              </w:rPr>
              <w:t>L</w:t>
            </w:r>
            <w:proofErr w:type="spellEnd"/>
            <w:r w:rsidR="00060733">
              <w:rPr>
                <w:rFonts w:cstheme="minorHAnsi"/>
                <w:color w:val="000000"/>
                <w:lang w:val="da-DK"/>
              </w:rPr>
              <w:t xml:space="preserve"> </w:t>
            </w:r>
            <w:r w:rsidR="00060733" w:rsidRPr="00060733">
              <w:rPr>
                <w:rFonts w:cstheme="minorHAnsi"/>
                <w:color w:val="000000"/>
                <w:lang w:val="da-DK"/>
              </w:rPr>
              <w:t>per set)</w:t>
            </w:r>
          </w:p>
          <w:p w14:paraId="71189CC4" w14:textId="33B67A80" w:rsidR="00C8638C" w:rsidRPr="00060733" w:rsidRDefault="00DE681D" w:rsidP="004724C6">
            <w:pPr>
              <w:spacing w:line="0" w:lineRule="atLeast"/>
              <w:rPr>
                <w:rFonts w:cstheme="minorHAnsi"/>
                <w:color w:val="000000"/>
                <w:lang w:val="da-DK"/>
              </w:rPr>
            </w:pPr>
            <w:r>
              <w:rPr>
                <w:rFonts w:cstheme="minorHAnsi"/>
                <w:color w:val="000000"/>
                <w:lang w:val="da-DK"/>
              </w:rPr>
              <w:t>12</w:t>
            </w:r>
            <w:r w:rsidR="00C8638C" w:rsidRPr="00060733">
              <w:rPr>
                <w:rFonts w:cstheme="minorHAnsi"/>
                <w:color w:val="000000"/>
                <w:lang w:val="da-DK"/>
              </w:rPr>
              <w:t xml:space="preserve"> L</w:t>
            </w:r>
            <w:r w:rsidR="00060733" w:rsidRPr="00060733">
              <w:rPr>
                <w:rFonts w:cstheme="minorHAnsi"/>
                <w:color w:val="000000"/>
                <w:lang w:val="da-DK"/>
              </w:rPr>
              <w:t xml:space="preserve"> (</w:t>
            </w:r>
            <w:r>
              <w:rPr>
                <w:rFonts w:cstheme="minorHAnsi"/>
                <w:color w:val="000000"/>
                <w:lang w:val="da-DK"/>
              </w:rPr>
              <w:t>5</w:t>
            </w:r>
            <w:r w:rsidR="00060733" w:rsidRPr="00060733">
              <w:rPr>
                <w:rFonts w:cstheme="minorHAnsi"/>
                <w:color w:val="000000"/>
                <w:lang w:val="da-DK"/>
              </w:rPr>
              <w:t xml:space="preserve">60 </w:t>
            </w:r>
            <w:proofErr w:type="spellStart"/>
            <w:r w:rsidR="00060733" w:rsidRPr="00060733">
              <w:rPr>
                <w:rFonts w:cstheme="minorHAnsi"/>
                <w:color w:val="000000"/>
                <w:lang w:val="da-DK"/>
              </w:rPr>
              <w:t>mL</w:t>
            </w:r>
            <w:proofErr w:type="spellEnd"/>
            <w:r w:rsidR="00060733" w:rsidRPr="00060733">
              <w:rPr>
                <w:rFonts w:cstheme="minorHAnsi"/>
                <w:color w:val="000000"/>
                <w:lang w:val="da-DK"/>
              </w:rPr>
              <w:t xml:space="preserve"> per set)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58430004" w14:textId="77777777" w:rsidR="00C8638C" w:rsidRPr="00060733" w:rsidRDefault="00C8638C" w:rsidP="001E0357">
            <w:pPr>
              <w:rPr>
                <w:rFonts w:cstheme="minorHAnsi"/>
                <w:color w:val="000000"/>
                <w:lang w:val="da-DK"/>
              </w:rPr>
            </w:pPr>
          </w:p>
        </w:tc>
      </w:tr>
      <w:tr w:rsidR="00060733" w:rsidRPr="00060733" w14:paraId="0DBB48C9" w14:textId="7777777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32B04A05" w14:textId="77777777" w:rsidR="00060733" w:rsidRPr="00134198" w:rsidRDefault="00060733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da-DK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0147FB4" w14:textId="77777777" w:rsidR="00060733" w:rsidRDefault="00060733" w:rsidP="001E0357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Glutaraldehyde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D73E6B9" w14:textId="77777777" w:rsidR="00060733" w:rsidRDefault="00060733" w:rsidP="001E035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026701E1" w14:textId="77777777" w:rsidR="00060733" w:rsidRPr="004724C6" w:rsidRDefault="00DE681D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160 mL (8 mL per set)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44BFD0D5" w14:textId="77777777" w:rsidR="00060733" w:rsidRPr="00060733" w:rsidRDefault="00060733" w:rsidP="001E0357">
            <w:pPr>
              <w:rPr>
                <w:rFonts w:cstheme="minorHAnsi"/>
                <w:color w:val="000000"/>
                <w:lang w:val="da-DK"/>
              </w:rPr>
            </w:pPr>
          </w:p>
        </w:tc>
      </w:tr>
      <w:tr w:rsidR="00BC6215" w:rsidRPr="00DB421B" w14:paraId="21A17D5B" w14:textId="77777777" w:rsidTr="00B06A76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64E4037C" w14:textId="77777777" w:rsidR="00BC6215" w:rsidRDefault="00BC6215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A669C4B" w14:textId="77777777" w:rsidR="00BC6215" w:rsidRPr="00DB421B" w:rsidRDefault="00BC6215" w:rsidP="001E0357">
            <w:pPr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Kimwipes</w:t>
            </w:r>
            <w:proofErr w:type="spellEnd"/>
            <w:r w:rsidR="001C0D58"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 w:rsidR="001C0D58">
              <w:rPr>
                <w:rFonts w:ascii="Times New Roman" w:hAnsi="Times New Roman" w:cs="Times New Roman"/>
                <w:kern w:val="0"/>
              </w:rPr>
              <w:t>Kimtech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D86A077" w14:textId="77777777" w:rsidR="00BC6215" w:rsidRDefault="001C0D58" w:rsidP="001C0D58">
            <w:pPr>
              <w:spacing w:line="0" w:lineRule="atLeas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11 x 21cm </w:t>
            </w:r>
            <w:r>
              <w:rPr>
                <w:rFonts w:ascii="Times New Roman" w:hAnsi="Times New Roman" w:cs="Times New Roman"/>
                <w:kern w:val="0"/>
              </w:rPr>
              <w:br/>
              <w:t>(280 papers/box)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0C6F069" w14:textId="77777777" w:rsidR="00BC6215" w:rsidRDefault="001C0D58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1</w:t>
            </w:r>
            <w:r>
              <w:rPr>
                <w:rFonts w:cstheme="minorHAnsi"/>
                <w:color w:val="000000"/>
              </w:rPr>
              <w:t xml:space="preserve"> box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4B01DDA9" w14:textId="77777777" w:rsidR="00BC6215" w:rsidRPr="00DB421B" w:rsidRDefault="00BC6215" w:rsidP="001E0357">
            <w:pPr>
              <w:rPr>
                <w:rFonts w:cstheme="minorHAnsi"/>
                <w:color w:val="000000"/>
              </w:rPr>
            </w:pPr>
          </w:p>
        </w:tc>
      </w:tr>
      <w:tr w:rsidR="00ED070E" w:rsidRPr="00DB421B" w14:paraId="0E87A2C8" w14:textId="77777777" w:rsidTr="00804BE3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4B52C12F" w14:textId="77777777" w:rsidR="00ED070E" w:rsidRDefault="00ED070E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40C9F999" w14:textId="77777777" w:rsidR="00ED070E" w:rsidRDefault="00ED070E" w:rsidP="001E0357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75% Ethanol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F792E0A" w14:textId="77777777" w:rsidR="00ED070E" w:rsidRDefault="00ED070E" w:rsidP="001C0D58">
            <w:pPr>
              <w:spacing w:line="0" w:lineRule="atLeas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06E7E5BE" w14:textId="2B12476A" w:rsidR="00ED070E" w:rsidRDefault="0032354E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0.5</w:t>
            </w:r>
            <w:r w:rsidR="00ED070E">
              <w:rPr>
                <w:rFonts w:cstheme="minorHAnsi" w:hint="eastAsia"/>
                <w:color w:val="000000"/>
              </w:rPr>
              <w:t xml:space="preserve"> </w:t>
            </w:r>
            <w:r w:rsidR="00ED070E">
              <w:rPr>
                <w:rFonts w:cstheme="minorHAnsi"/>
                <w:color w:val="000000"/>
              </w:rPr>
              <w:t>L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09654EAB" w14:textId="77777777" w:rsidR="00ED070E" w:rsidRPr="00DB421B" w:rsidRDefault="00ED070E" w:rsidP="001E0357">
            <w:pPr>
              <w:rPr>
                <w:rFonts w:cstheme="minorHAnsi"/>
                <w:color w:val="000000"/>
              </w:rPr>
            </w:pPr>
          </w:p>
        </w:tc>
      </w:tr>
      <w:tr w:rsidR="002816D4" w:rsidRPr="00DB421B" w14:paraId="18FB9A22" w14:textId="77777777" w:rsidTr="00804BE3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047C9007" w14:textId="77777777" w:rsidR="002816D4" w:rsidRDefault="002816D4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9AE06F4" w14:textId="77777777" w:rsidR="002816D4" w:rsidRDefault="002816D4" w:rsidP="001E0357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Alcohol thermometer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44D9123" w14:textId="77777777" w:rsidR="002816D4" w:rsidRDefault="002816D4" w:rsidP="001C0D58">
            <w:pPr>
              <w:spacing w:line="0" w:lineRule="atLeas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0EC5C508" w14:textId="77777777" w:rsidR="002816D4" w:rsidRDefault="0091780F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54248B2A" w14:textId="77777777" w:rsidR="002816D4" w:rsidRPr="00DB421B" w:rsidRDefault="002816D4" w:rsidP="001E0357">
            <w:pPr>
              <w:rPr>
                <w:rFonts w:cstheme="minorHAnsi"/>
                <w:color w:val="000000"/>
              </w:rPr>
            </w:pPr>
          </w:p>
        </w:tc>
      </w:tr>
      <w:tr w:rsidR="0091780F" w:rsidRPr="00DB421B" w14:paraId="4CEF8A25" w14:textId="77777777" w:rsidTr="00914478">
        <w:trPr>
          <w:trHeight w:val="300"/>
        </w:trPr>
        <w:tc>
          <w:tcPr>
            <w:tcW w:w="1980" w:type="dxa"/>
            <w:tcBorders>
              <w:left w:val="single" w:sz="4" w:space="0" w:color="auto"/>
              <w:right w:val="nil"/>
            </w:tcBorders>
            <w:noWrap/>
            <w:vAlign w:val="center"/>
          </w:tcPr>
          <w:p w14:paraId="0754D5F5" w14:textId="77777777" w:rsidR="0091780F" w:rsidRDefault="0091780F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noWrap/>
            <w:vAlign w:val="center"/>
          </w:tcPr>
          <w:p w14:paraId="5CA0D60B" w14:textId="77777777" w:rsidR="0091780F" w:rsidRDefault="0091780F" w:rsidP="001E0357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Cleaning Sponge Scouring Pad</w:t>
            </w:r>
          </w:p>
        </w:tc>
        <w:tc>
          <w:tcPr>
            <w:tcW w:w="2693" w:type="dxa"/>
            <w:tcBorders>
              <w:left w:val="nil"/>
              <w:right w:val="nil"/>
            </w:tcBorders>
            <w:noWrap/>
            <w:vAlign w:val="center"/>
          </w:tcPr>
          <w:p w14:paraId="21404D1F" w14:textId="77777777" w:rsidR="0091780F" w:rsidRDefault="0091780F" w:rsidP="001C0D58">
            <w:pPr>
              <w:spacing w:line="0" w:lineRule="atLeas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noWrap/>
            <w:vAlign w:val="center"/>
          </w:tcPr>
          <w:p w14:paraId="3ADB7208" w14:textId="77777777" w:rsidR="0091780F" w:rsidRDefault="0091780F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2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noWrap/>
            <w:vAlign w:val="center"/>
          </w:tcPr>
          <w:p w14:paraId="0FB27999" w14:textId="77777777" w:rsidR="0091780F" w:rsidRPr="00DB421B" w:rsidRDefault="0091780F" w:rsidP="001E0357">
            <w:pPr>
              <w:rPr>
                <w:rFonts w:cstheme="minorHAnsi"/>
                <w:color w:val="000000"/>
              </w:rPr>
            </w:pPr>
          </w:p>
        </w:tc>
      </w:tr>
      <w:tr w:rsidR="00910207" w:rsidRPr="00DB421B" w14:paraId="510C8727" w14:textId="77777777" w:rsidTr="00914478">
        <w:trPr>
          <w:trHeight w:val="300"/>
        </w:trPr>
        <w:tc>
          <w:tcPr>
            <w:tcW w:w="1980" w:type="dxa"/>
            <w:tcBorders>
              <w:left w:val="single" w:sz="4" w:space="0" w:color="auto"/>
              <w:right w:val="nil"/>
            </w:tcBorders>
            <w:noWrap/>
            <w:vAlign w:val="center"/>
          </w:tcPr>
          <w:p w14:paraId="1C9383B0" w14:textId="77777777" w:rsidR="00910207" w:rsidRDefault="0091020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noWrap/>
            <w:vAlign w:val="center"/>
          </w:tcPr>
          <w:p w14:paraId="622FAD09" w14:textId="77777777" w:rsidR="00910207" w:rsidRDefault="00910207" w:rsidP="001E0357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P</w:t>
            </w:r>
            <w:r w:rsidRPr="00910207">
              <w:rPr>
                <w:rFonts w:ascii="Times New Roman" w:hAnsi="Times New Roman" w:cs="Times New Roman"/>
                <w:kern w:val="0"/>
              </w:rPr>
              <w:t>ressure sprayer</w:t>
            </w: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</w:rPr>
              <w:br/>
              <w:t>(</w:t>
            </w:r>
            <w:hyperlink r:id="rId6" w:history="1">
              <w:r w:rsidRPr="00910207">
                <w:rPr>
                  <w:rStyle w:val="a6"/>
                  <w:rFonts w:ascii="Times New Roman" w:hAnsi="Times New Roman" w:cs="Times New Roman"/>
                  <w:kern w:val="0"/>
                </w:rPr>
                <w:t>https://tg.pe/rJu</w:t>
              </w:r>
            </w:hyperlink>
            <w:r>
              <w:rPr>
                <w:rFonts w:ascii="Times New Roman" w:hAnsi="Times New Roman" w:cs="Times New Roman"/>
                <w:kern w:val="0"/>
              </w:rPr>
              <w:t>)</w:t>
            </w:r>
          </w:p>
        </w:tc>
        <w:tc>
          <w:tcPr>
            <w:tcW w:w="2693" w:type="dxa"/>
            <w:tcBorders>
              <w:left w:val="nil"/>
              <w:right w:val="nil"/>
            </w:tcBorders>
            <w:noWrap/>
            <w:vAlign w:val="center"/>
          </w:tcPr>
          <w:p w14:paraId="5A0E11A7" w14:textId="77777777" w:rsidR="00910207" w:rsidRDefault="00910207" w:rsidP="001C0D58">
            <w:pPr>
              <w:spacing w:line="0" w:lineRule="atLeas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noWrap/>
            <w:vAlign w:val="center"/>
          </w:tcPr>
          <w:p w14:paraId="68C81645" w14:textId="77777777" w:rsidR="00910207" w:rsidRDefault="00910207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2</w:t>
            </w:r>
          </w:p>
        </w:tc>
        <w:tc>
          <w:tcPr>
            <w:tcW w:w="1276" w:type="dxa"/>
            <w:tcBorders>
              <w:left w:val="nil"/>
              <w:right w:val="single" w:sz="4" w:space="0" w:color="auto"/>
            </w:tcBorders>
            <w:noWrap/>
            <w:vAlign w:val="center"/>
          </w:tcPr>
          <w:p w14:paraId="5F0B56C4" w14:textId="77777777" w:rsidR="00910207" w:rsidRPr="00DB421B" w:rsidRDefault="00910207" w:rsidP="001E0357">
            <w:pPr>
              <w:rPr>
                <w:rFonts w:cstheme="minorHAnsi"/>
                <w:color w:val="000000"/>
              </w:rPr>
            </w:pPr>
          </w:p>
        </w:tc>
      </w:tr>
      <w:tr w:rsidR="00914478" w:rsidRPr="00DB421B" w14:paraId="31E7F987" w14:textId="77777777" w:rsidTr="00804BE3">
        <w:trPr>
          <w:trHeight w:val="300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8A9B6DC" w14:textId="77777777" w:rsidR="00914478" w:rsidRDefault="00914478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1D91201" w14:textId="77777777" w:rsidR="00914478" w:rsidRDefault="00914478" w:rsidP="001E0357">
            <w:pPr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W</w:t>
            </w:r>
            <w:r w:rsidRPr="00914478">
              <w:rPr>
                <w:rFonts w:ascii="Times New Roman" w:hAnsi="Times New Roman" w:cs="Times New Roman" w:hint="eastAsia"/>
                <w:kern w:val="0"/>
              </w:rPr>
              <w:t>a</w:t>
            </w:r>
            <w:r w:rsidRPr="00914478">
              <w:rPr>
                <w:rFonts w:ascii="Times New Roman" w:hAnsi="Times New Roman" w:cs="Times New Roman"/>
                <w:kern w:val="0"/>
              </w:rPr>
              <w:t>sh bottle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94826A" w14:textId="77777777" w:rsidR="00914478" w:rsidRDefault="00914478" w:rsidP="001C0D58">
            <w:pPr>
              <w:spacing w:line="0" w:lineRule="atLeas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F5BCC03" w14:textId="77777777" w:rsidR="00914478" w:rsidRDefault="00124E6B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E6F14" w14:textId="77777777" w:rsidR="00914478" w:rsidRPr="00DB421B" w:rsidRDefault="00914478" w:rsidP="001E0357">
            <w:pPr>
              <w:rPr>
                <w:rFonts w:cstheme="minorHAnsi"/>
                <w:color w:val="000000"/>
              </w:rPr>
            </w:pPr>
          </w:p>
        </w:tc>
      </w:tr>
      <w:tr w:rsidR="001E0357" w:rsidRPr="00DB421B" w14:paraId="15A59EA0" w14:textId="77777777" w:rsidTr="00B06A76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5C90C7" w14:textId="77777777" w:rsidR="001E0357" w:rsidRPr="00DB421B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2AE8E1" w14:textId="77777777" w:rsidR="001E0357" w:rsidRPr="00DB421B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34B743" w14:textId="77777777" w:rsidR="001E0357" w:rsidRPr="00DB421B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674FAB" w14:textId="77777777" w:rsidR="001E0357" w:rsidRPr="00DB421B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683428" w14:textId="77777777" w:rsidR="001E0357" w:rsidRPr="00DB421B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C32D88" w14:textId="77777777" w:rsidR="004415DC" w:rsidRDefault="004415DC"/>
    <w:p w14:paraId="13B66B60" w14:textId="77777777" w:rsidR="004415DC" w:rsidRDefault="004415DC">
      <w:r>
        <w:br w:type="page"/>
      </w:r>
    </w:p>
    <w:tbl>
      <w:tblPr>
        <w:tblW w:w="10485" w:type="dxa"/>
        <w:tblInd w:w="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2552"/>
        <w:gridCol w:w="2693"/>
        <w:gridCol w:w="1984"/>
        <w:gridCol w:w="1276"/>
      </w:tblGrid>
      <w:tr w:rsidR="001E0357" w:rsidRPr="00DB421B" w14:paraId="2378160B" w14:textId="77777777" w:rsidTr="004415DC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41FD1B" w14:textId="77777777" w:rsidR="001E0357" w:rsidRPr="00DB421B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697D1FB" w14:textId="77777777" w:rsidR="001E0357" w:rsidRPr="00DB421B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95F722F" w14:textId="77777777" w:rsidR="001E0357" w:rsidRPr="00DB421B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DAC5369" w14:textId="77777777" w:rsidR="001E0357" w:rsidRPr="00DB421B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708B0EB" w14:textId="77777777" w:rsidR="001E0357" w:rsidRPr="00DB421B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357" w14:paraId="2BCA5E42" w14:textId="77777777" w:rsidTr="004415DC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F26269" w14:textId="77777777" w:rsidR="001E0357" w:rsidRDefault="00C8638C" w:rsidP="00744976">
            <w:pPr>
              <w:spacing w:line="0" w:lineRule="atLeast"/>
              <w:rPr>
                <w:rFonts w:eastAsia="新細明體"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1b nanoplankton GR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DB63BBE" w14:textId="77777777" w:rsidR="001E0357" w:rsidRDefault="001E0357" w:rsidP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Item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31EF3EA" w14:textId="77777777" w:rsidR="001E0357" w:rsidRDefault="001E0357" w:rsidP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58036A4" w14:textId="77777777" w:rsidR="001E0357" w:rsidRDefault="001E0357" w:rsidP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BD1B3B" w14:textId="77777777" w:rsidR="001E0357" w:rsidRDefault="001E0357" w:rsidP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Prepare</w:t>
            </w:r>
          </w:p>
        </w:tc>
      </w:tr>
      <w:tr w:rsidR="001E0357" w14:paraId="1345EF3E" w14:textId="77777777" w:rsidTr="004415D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0D8EC9D2" w14:textId="77777777" w:rsidR="001E0357" w:rsidRDefault="001E0357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14:paraId="39E13E7A" w14:textId="77777777" w:rsidR="001E0357" w:rsidRDefault="00C8638C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ascii="Times New Roman" w:hAnsi="Times New Roman" w:cs="Times New Roman"/>
                <w:kern w:val="0"/>
              </w:rPr>
              <w:t>2L carboys</w:t>
            </w:r>
          </w:p>
        </w:tc>
        <w:tc>
          <w:tcPr>
            <w:tcW w:w="2693" w:type="dxa"/>
            <w:noWrap/>
            <w:vAlign w:val="center"/>
            <w:hideMark/>
          </w:tcPr>
          <w:p w14:paraId="1126A936" w14:textId="77777777" w:rsidR="001E0357" w:rsidRDefault="00C8638C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2L</w:t>
            </w:r>
          </w:p>
        </w:tc>
        <w:tc>
          <w:tcPr>
            <w:tcW w:w="1984" w:type="dxa"/>
            <w:noWrap/>
            <w:vAlign w:val="center"/>
            <w:hideMark/>
          </w:tcPr>
          <w:p w14:paraId="13363CC2" w14:textId="04960C1A" w:rsidR="001E0357" w:rsidRDefault="00F94F9A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22C5A489" w14:textId="77777777" w:rsidR="001E0357" w:rsidRDefault="001E0357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</w:tr>
      <w:tr w:rsidR="001E0357" w14:paraId="715EF76C" w14:textId="77777777" w:rsidTr="004415D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CF7DE55" w14:textId="77777777" w:rsidR="001E0357" w:rsidRDefault="00C8638C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(18 stations)</w:t>
            </w:r>
          </w:p>
        </w:tc>
        <w:tc>
          <w:tcPr>
            <w:tcW w:w="2552" w:type="dxa"/>
            <w:noWrap/>
            <w:vAlign w:val="center"/>
            <w:hideMark/>
          </w:tcPr>
          <w:p w14:paraId="4C1967A7" w14:textId="77777777" w:rsidR="001E0357" w:rsidRDefault="00060733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ascii="Times New Roman" w:hAnsi="Times New Roman" w:cs="Times New Roman"/>
                <w:kern w:val="0"/>
              </w:rPr>
              <w:t>20 μm filters</w:t>
            </w:r>
          </w:p>
        </w:tc>
        <w:tc>
          <w:tcPr>
            <w:tcW w:w="2693" w:type="dxa"/>
            <w:noWrap/>
            <w:vAlign w:val="center"/>
            <w:hideMark/>
          </w:tcPr>
          <w:p w14:paraId="05AA466A" w14:textId="77777777" w:rsidR="001E0357" w:rsidRDefault="00060733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2m x 2m</w:t>
            </w:r>
          </w:p>
        </w:tc>
        <w:tc>
          <w:tcPr>
            <w:tcW w:w="1984" w:type="dxa"/>
            <w:noWrap/>
            <w:vAlign w:val="center"/>
            <w:hideMark/>
          </w:tcPr>
          <w:p w14:paraId="705C14B1" w14:textId="77777777" w:rsidR="001E0357" w:rsidRDefault="00060733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792AF62" w14:textId="77777777" w:rsidR="001E0357" w:rsidRDefault="001E0357" w:rsidP="001E0357">
            <w:pPr>
              <w:rPr>
                <w:rFonts w:cstheme="minorHAnsi"/>
                <w:color w:val="000000"/>
              </w:rPr>
            </w:pPr>
          </w:p>
        </w:tc>
      </w:tr>
      <w:tr w:rsidR="001E0357" w14:paraId="55E2D2FA" w14:textId="77777777" w:rsidTr="004415D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6346EC9C" w14:textId="77777777"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14:paraId="32EFF89C" w14:textId="77777777" w:rsidR="001E0357" w:rsidRDefault="00060733" w:rsidP="00060733">
            <w:pPr>
              <w:spacing w:line="0" w:lineRule="atLeast"/>
              <w:rPr>
                <w:rFonts w:eastAsia="新細明體" w:cstheme="minorHAnsi"/>
                <w:color w:val="000000"/>
              </w:rPr>
            </w:pPr>
            <w:r>
              <w:rPr>
                <w:rFonts w:ascii="Times New Roman" w:hAnsi="Times New Roman" w:cs="Times New Roman"/>
                <w:kern w:val="0"/>
              </w:rPr>
              <w:t>50 mL centrifuge tube</w:t>
            </w:r>
          </w:p>
        </w:tc>
        <w:tc>
          <w:tcPr>
            <w:tcW w:w="2693" w:type="dxa"/>
            <w:noWrap/>
            <w:vAlign w:val="center"/>
            <w:hideMark/>
          </w:tcPr>
          <w:p w14:paraId="3B214DA4" w14:textId="77777777" w:rsidR="001E0357" w:rsidRDefault="00060733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ascii="Times New Roman" w:hAnsi="Times New Roman" w:cs="Times New Roman"/>
                <w:kern w:val="0"/>
              </w:rPr>
              <w:t>50 mL</w:t>
            </w:r>
          </w:p>
        </w:tc>
        <w:tc>
          <w:tcPr>
            <w:tcW w:w="1984" w:type="dxa"/>
            <w:noWrap/>
            <w:vAlign w:val="center"/>
            <w:hideMark/>
          </w:tcPr>
          <w:p w14:paraId="07AC65AC" w14:textId="77777777" w:rsidR="001E0357" w:rsidRDefault="00060733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160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BC529D5" w14:textId="77777777" w:rsidR="001E0357" w:rsidRDefault="001E0357" w:rsidP="001E0357">
            <w:pPr>
              <w:rPr>
                <w:rFonts w:cstheme="minorHAnsi"/>
                <w:color w:val="000000"/>
              </w:rPr>
            </w:pPr>
          </w:p>
        </w:tc>
      </w:tr>
      <w:tr w:rsidR="008F2F93" w14:paraId="23781ECB" w14:textId="77777777" w:rsidTr="004415D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79C4B1BC" w14:textId="77777777" w:rsidR="008F2F93" w:rsidRDefault="008F2F93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center"/>
          </w:tcPr>
          <w:p w14:paraId="09E36F3D" w14:textId="77777777" w:rsidR="008F2F93" w:rsidRDefault="008F2F93" w:rsidP="00060733">
            <w:pPr>
              <w:spacing w:line="0" w:lineRule="atLeast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 w:hint="eastAsia"/>
                <w:kern w:val="0"/>
              </w:rPr>
              <w:t>G</w:t>
            </w:r>
            <w:r>
              <w:rPr>
                <w:rFonts w:ascii="Times New Roman" w:hAnsi="Times New Roman" w:cs="Times New Roman"/>
                <w:kern w:val="0"/>
              </w:rPr>
              <w:t>lutaradehyde</w:t>
            </w:r>
            <w:proofErr w:type="spellEnd"/>
          </w:p>
        </w:tc>
        <w:tc>
          <w:tcPr>
            <w:tcW w:w="2693" w:type="dxa"/>
            <w:noWrap/>
            <w:vAlign w:val="center"/>
          </w:tcPr>
          <w:p w14:paraId="752F2709" w14:textId="60E9C0C0" w:rsidR="008F2F93" w:rsidRPr="00134198" w:rsidRDefault="00F94F9A" w:rsidP="001E0357">
            <w:pPr>
              <w:spacing w:line="0" w:lineRule="atLeast"/>
              <w:jc w:val="both"/>
              <w:rPr>
                <w:rFonts w:ascii="Times New Roman" w:hAnsi="Times New Roman" w:cs="Times New Roman"/>
                <w:kern w:val="0"/>
              </w:rPr>
            </w:pPr>
            <w:r>
              <w:rPr>
                <w:rFonts w:cstheme="minorHAnsi"/>
                <w:color w:val="000000"/>
              </w:rPr>
              <w:t>8mL each set</w:t>
            </w:r>
          </w:p>
        </w:tc>
        <w:tc>
          <w:tcPr>
            <w:tcW w:w="1984" w:type="dxa"/>
            <w:noWrap/>
            <w:vAlign w:val="center"/>
          </w:tcPr>
          <w:p w14:paraId="2CF98719" w14:textId="77777777" w:rsidR="008F2F93" w:rsidRDefault="00134198" w:rsidP="001E0357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20</w:t>
            </w:r>
            <w:r w:rsidR="008F2F93">
              <w:rPr>
                <w:rFonts w:cstheme="minorHAnsi"/>
                <w:color w:val="000000"/>
              </w:rPr>
              <w:t>0 mL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7BC08340" w14:textId="77777777" w:rsidR="008F2F93" w:rsidRDefault="008F2F93" w:rsidP="001E0357">
            <w:pPr>
              <w:rPr>
                <w:rFonts w:cstheme="minorHAnsi"/>
                <w:color w:val="000000"/>
              </w:rPr>
            </w:pPr>
          </w:p>
        </w:tc>
      </w:tr>
      <w:tr w:rsidR="001E0357" w14:paraId="6F6D772D" w14:textId="77777777" w:rsidTr="004415DC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4224FE" w14:textId="77777777"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91F68B" w14:textId="77777777"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AC1D45" w14:textId="77777777"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EBB3AF" w14:textId="77777777"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5935AF" w14:textId="77777777"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357" w14:paraId="76589C52" w14:textId="77777777" w:rsidTr="004415DC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81FC3F" w14:textId="77777777"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6B6E350" w14:textId="77777777"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13B5984" w14:textId="77777777"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E5F4B2" w14:textId="77777777"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CE91F0A" w14:textId="77777777" w:rsidR="001E0357" w:rsidRDefault="001E0357" w:rsidP="001E035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0357" w14:paraId="56DFD37B" w14:textId="77777777" w:rsidTr="004724C6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071DFE3" w14:textId="654F4F8C" w:rsidR="001E0357" w:rsidRDefault="00CE6219" w:rsidP="001E0357">
            <w:pPr>
              <w:spacing w:line="0" w:lineRule="atLeast"/>
              <w:jc w:val="both"/>
              <w:rPr>
                <w:rFonts w:eastAsia="新細明體"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 xml:space="preserve">2 </w:t>
            </w:r>
            <w:r w:rsidR="00DA4146">
              <w:rPr>
                <w:rFonts w:cstheme="minorHAnsi"/>
                <w:b/>
                <w:bCs/>
                <w:color w:val="000000"/>
              </w:rPr>
              <w:t>Dilution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A6E918" w14:textId="77777777" w:rsidR="001E0357" w:rsidRDefault="001E0357" w:rsidP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Item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D49318E" w14:textId="77777777" w:rsidR="001E0357" w:rsidRDefault="001E0357" w:rsidP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Type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BFF0DE4" w14:textId="77777777" w:rsidR="001E0357" w:rsidRDefault="001E0357" w:rsidP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amount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C4E708" w14:textId="77777777" w:rsidR="001E0357" w:rsidRDefault="001E0357" w:rsidP="001E0357">
            <w:pPr>
              <w:spacing w:line="0" w:lineRule="atLeast"/>
              <w:jc w:val="both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Prepare</w:t>
            </w:r>
          </w:p>
        </w:tc>
      </w:tr>
      <w:tr w:rsidR="00CB2808" w14:paraId="3928AF2F" w14:textId="77777777" w:rsidTr="004415DC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63C0EAA7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AF6F8C2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ascii="Times" w:hAnsi="Times"/>
              </w:rPr>
              <w:t>P</w:t>
            </w:r>
            <w:r w:rsidRPr="00462649">
              <w:rPr>
                <w:rFonts w:ascii="Times" w:hAnsi="Times"/>
              </w:rPr>
              <w:t>eristaltic pump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FB2207C" w14:textId="62C2F735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 xml:space="preserve">with LS25 tube X 4 </w:t>
            </w:r>
            <w:r w:rsidRPr="0069044E">
              <w:rPr>
                <w:rFonts w:asciiTheme="majorHAnsi" w:hAnsiTheme="majorHAnsi" w:cstheme="majorHAnsi"/>
                <w:color w:val="000000"/>
              </w:rPr>
              <w:br/>
              <w:t>(2 for backup)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F95388C" w14:textId="1C89664B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2 set</w:t>
            </w:r>
            <w:ins w:id="10" w:author="Eva Ho" w:date="2020-02-19T16:21:00Z">
              <w:r w:rsidR="000026FE">
                <w:rPr>
                  <w:rFonts w:asciiTheme="majorHAnsi" w:hAnsiTheme="majorHAnsi" w:cstheme="majorHAnsi"/>
                  <w:color w:val="000000"/>
                </w:rPr>
                <w:t>s</w:t>
              </w:r>
            </w:ins>
            <w:bookmarkStart w:id="11" w:name="_GoBack"/>
            <w:bookmarkEnd w:id="11"/>
            <w:r w:rsidRPr="0069044E">
              <w:rPr>
                <w:rFonts w:asciiTheme="majorHAnsi" w:hAnsiTheme="majorHAnsi" w:cstheme="majorHAnsi"/>
                <w:color w:val="000000"/>
              </w:rPr>
              <w:t xml:space="preserve"> with 4 tubes</w:t>
            </w:r>
            <w:r w:rsidRPr="0069044E">
              <w:rPr>
                <w:rFonts w:asciiTheme="majorHAnsi" w:hAnsiTheme="majorHAnsi" w:cstheme="majorHAnsi"/>
                <w:color w:val="000000"/>
                <w:vertAlign w:val="superscript"/>
              </w:rPr>
              <w:t>∆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AA7244F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</w:tr>
      <w:tr w:rsidR="00CB2808" w14:paraId="6E0B7AA8" w14:textId="77777777" w:rsidTr="004415D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6D7B5FA4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(18 stations)</w:t>
            </w:r>
          </w:p>
        </w:tc>
        <w:tc>
          <w:tcPr>
            <w:tcW w:w="2552" w:type="dxa"/>
            <w:noWrap/>
            <w:vAlign w:val="center"/>
            <w:hideMark/>
          </w:tcPr>
          <w:p w14:paraId="3110FAE9" w14:textId="2B258A7A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Filter holders #</w:t>
            </w:r>
          </w:p>
        </w:tc>
        <w:tc>
          <w:tcPr>
            <w:tcW w:w="2693" w:type="dxa"/>
            <w:noWrap/>
            <w:vAlign w:val="center"/>
            <w:hideMark/>
          </w:tcPr>
          <w:p w14:paraId="73767882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1984" w:type="dxa"/>
            <w:noWrap/>
            <w:vAlign w:val="center"/>
            <w:hideMark/>
          </w:tcPr>
          <w:p w14:paraId="22FA1874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F88CC1D" w14:textId="77777777" w:rsidR="00CB2808" w:rsidRDefault="00CB2808" w:rsidP="00CB2808">
            <w:pPr>
              <w:rPr>
                <w:rFonts w:cstheme="minorHAnsi"/>
                <w:color w:val="000000"/>
              </w:rPr>
            </w:pPr>
          </w:p>
        </w:tc>
      </w:tr>
      <w:tr w:rsidR="00CB2808" w14:paraId="0ED0A817" w14:textId="77777777" w:rsidTr="004415D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96D5E44" w14:textId="77777777" w:rsidR="00CB2808" w:rsidRDefault="00CB2808" w:rsidP="00CB28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center"/>
            <w:hideMark/>
          </w:tcPr>
          <w:p w14:paraId="03C62B73" w14:textId="77777777" w:rsidR="00CB2808" w:rsidRDefault="00CB2808" w:rsidP="00CB2808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20L carboys</w:t>
            </w:r>
          </w:p>
        </w:tc>
        <w:tc>
          <w:tcPr>
            <w:tcW w:w="2693" w:type="dxa"/>
            <w:noWrap/>
            <w:vAlign w:val="center"/>
            <w:hideMark/>
          </w:tcPr>
          <w:p w14:paraId="647D9EF6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1984" w:type="dxa"/>
            <w:noWrap/>
            <w:vAlign w:val="center"/>
            <w:hideMark/>
          </w:tcPr>
          <w:p w14:paraId="42482872" w14:textId="15B30106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5447886" w14:textId="77777777" w:rsidR="00CB2808" w:rsidRDefault="00CB2808" w:rsidP="00CB2808">
            <w:pPr>
              <w:rPr>
                <w:rFonts w:cstheme="minorHAnsi"/>
                <w:color w:val="000000"/>
              </w:rPr>
            </w:pPr>
          </w:p>
        </w:tc>
      </w:tr>
      <w:tr w:rsidR="00CB2808" w14:paraId="5231D0A2" w14:textId="77777777" w:rsidTr="004415DC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5CD340C" w14:textId="75EE6DFE" w:rsidR="00CB2808" w:rsidRDefault="00CB2808" w:rsidP="00CB28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 w:hint="eastAsia"/>
              </w:rPr>
              <w:t>#</w:t>
            </w:r>
            <w:r>
              <w:rPr>
                <w:rFonts w:asciiTheme="majorHAnsi" w:eastAsia="Times New Roman" w:hAnsiTheme="majorHAnsi" w:cstheme="majorHAnsi"/>
              </w:rPr>
              <w:t xml:space="preserve"> needs to match</w:t>
            </w:r>
          </w:p>
        </w:tc>
        <w:tc>
          <w:tcPr>
            <w:tcW w:w="2552" w:type="dxa"/>
            <w:noWrap/>
            <w:vAlign w:val="center"/>
            <w:hideMark/>
          </w:tcPr>
          <w:p w14:paraId="5C52AB51" w14:textId="77777777" w:rsidR="00CB2808" w:rsidRDefault="00CB2808" w:rsidP="00CB2808">
            <w:pPr>
              <w:spacing w:line="0" w:lineRule="atLeast"/>
              <w:jc w:val="both"/>
              <w:rPr>
                <w:rFonts w:eastAsia="新細明體"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2L carboys</w:t>
            </w:r>
          </w:p>
        </w:tc>
        <w:tc>
          <w:tcPr>
            <w:tcW w:w="2693" w:type="dxa"/>
            <w:noWrap/>
            <w:vAlign w:val="center"/>
            <w:hideMark/>
          </w:tcPr>
          <w:p w14:paraId="6A831F1C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1984" w:type="dxa"/>
            <w:noWrap/>
            <w:vAlign w:val="center"/>
            <w:hideMark/>
          </w:tcPr>
          <w:p w14:paraId="434D6976" w14:textId="4A6470FA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BD3AA1D" w14:textId="77777777" w:rsidR="00CB2808" w:rsidRDefault="00CB2808" w:rsidP="00CB2808">
            <w:pPr>
              <w:rPr>
                <w:rFonts w:cstheme="minorHAnsi"/>
                <w:color w:val="000000"/>
              </w:rPr>
            </w:pPr>
          </w:p>
        </w:tc>
      </w:tr>
      <w:tr w:rsidR="00CB2808" w14:paraId="57BE45D6" w14:textId="77777777" w:rsidTr="004415DC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  <w:hideMark/>
          </w:tcPr>
          <w:p w14:paraId="5C1DB63C" w14:textId="56FEAC79" w:rsidR="00CB2808" w:rsidRPr="00134198" w:rsidRDefault="00CB2808" w:rsidP="00CB28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6F7A">
              <w:rPr>
                <w:rFonts w:asciiTheme="majorHAnsi" w:hAnsiTheme="majorHAnsi" w:cstheme="majorHAnsi"/>
                <w:color w:val="000000"/>
                <w:vertAlign w:val="superscript"/>
              </w:rPr>
              <w:t>∆</w:t>
            </w:r>
            <w:r>
              <w:rPr>
                <w:rFonts w:asciiTheme="majorHAnsi" w:eastAsia="Times New Roman" w:hAnsiTheme="majorHAnsi" w:cstheme="majorHAnsi" w:hint="eastAsia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</w:rPr>
              <w:t>needs to match</w:t>
            </w: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7AE4FE66" w14:textId="1E43132D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1.2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μm</w:t>
            </w:r>
            <w:proofErr w:type="spellEnd"/>
            <w:r>
              <w:rPr>
                <w:rFonts w:cstheme="minorHAnsi"/>
                <w:color w:val="000000"/>
              </w:rPr>
              <w:t xml:space="preserve"> filter #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E0090C2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1.2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μm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B35DA2">
              <w:rPr>
                <w:rFonts w:ascii="Times" w:hAnsi="Times"/>
                <w:lang w:val="de-DE"/>
              </w:rPr>
              <w:t>polycarbonate</w:t>
            </w:r>
            <w:proofErr w:type="spellEnd"/>
            <w:r>
              <w:rPr>
                <w:rFonts w:cstheme="minorHAnsi"/>
                <w:color w:val="000000"/>
              </w:rPr>
              <w:t xml:space="preserve"> filter (D = 142 mm)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36BE2623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 boxes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  <w:hideMark/>
          </w:tcPr>
          <w:p w14:paraId="37C9E761" w14:textId="77777777" w:rsidR="00CB2808" w:rsidRDefault="00CB2808" w:rsidP="00CB2808">
            <w:pPr>
              <w:rPr>
                <w:rFonts w:cstheme="minorHAnsi"/>
                <w:b/>
                <w:bCs/>
                <w:color w:val="000000"/>
              </w:rPr>
            </w:pPr>
          </w:p>
        </w:tc>
      </w:tr>
      <w:tr w:rsidR="00CB2808" w14:paraId="56DF2AFD" w14:textId="77777777" w:rsidTr="004415DC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3989F52A" w14:textId="77777777" w:rsidR="00CB2808" w:rsidRPr="00134198" w:rsidRDefault="00CB2808" w:rsidP="00CB28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7C8F1E9A" w14:textId="4CD538BB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0.2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μm</w:t>
            </w:r>
            <w:proofErr w:type="spellEnd"/>
            <w:r>
              <w:rPr>
                <w:rFonts w:cstheme="minorHAnsi"/>
                <w:color w:val="000000"/>
              </w:rPr>
              <w:t xml:space="preserve"> filter #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995EBB0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0.2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μm</w:t>
            </w:r>
            <w:proofErr w:type="spellEnd"/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 w:rsidRPr="00B35DA2">
              <w:rPr>
                <w:rFonts w:ascii="Times" w:hAnsi="Times"/>
                <w:lang w:val="de-DE"/>
              </w:rPr>
              <w:t>polycarbonate</w:t>
            </w:r>
            <w:proofErr w:type="spellEnd"/>
            <w:r>
              <w:rPr>
                <w:rFonts w:cstheme="minorHAnsi"/>
                <w:color w:val="000000"/>
              </w:rPr>
              <w:t xml:space="preserve"> filter (D = 142 mm)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277F8E97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 boxes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638DED8D" w14:textId="77777777" w:rsidR="00CB2808" w:rsidRDefault="00CB2808" w:rsidP="00CB2808">
            <w:pPr>
              <w:rPr>
                <w:rFonts w:cstheme="minorHAnsi"/>
                <w:b/>
                <w:bCs/>
                <w:color w:val="000000"/>
              </w:rPr>
            </w:pPr>
          </w:p>
        </w:tc>
      </w:tr>
      <w:tr w:rsidR="00CB2808" w14:paraId="062DE999" w14:textId="77777777" w:rsidTr="004415DC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7CD76F43" w14:textId="77777777" w:rsidR="00CB2808" w:rsidRPr="00134198" w:rsidRDefault="00CB2808" w:rsidP="00CB28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FD449E9" w14:textId="1DCE34FB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Silicone tubes 2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3E245120" w14:textId="0AD34838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For pump rotate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2491E9B" w14:textId="6686474F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4 tubes</w:t>
            </w:r>
            <w:r w:rsidRPr="0069044E">
              <w:rPr>
                <w:rFonts w:asciiTheme="majorHAnsi" w:hAnsiTheme="majorHAnsi" w:cstheme="majorHAnsi"/>
                <w:color w:val="000000"/>
                <w:vertAlign w:val="superscript"/>
              </w:rPr>
              <w:t>∆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1A27DBF4" w14:textId="77777777" w:rsidR="00CB2808" w:rsidRDefault="00CB2808" w:rsidP="00CB2808">
            <w:pPr>
              <w:rPr>
                <w:rFonts w:cstheme="minorHAnsi"/>
                <w:b/>
                <w:bCs/>
                <w:color w:val="000000"/>
              </w:rPr>
            </w:pPr>
          </w:p>
        </w:tc>
      </w:tr>
      <w:tr w:rsidR="00CB2808" w14:paraId="2CA8B7DB" w14:textId="77777777" w:rsidTr="004415DC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12B5E541" w14:textId="77777777" w:rsidR="00CB2808" w:rsidRPr="00134198" w:rsidRDefault="00CB2808" w:rsidP="00CB28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728A396" w14:textId="486AA00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Silicone tubes 3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1D189B71" w14:textId="3D8A0FD3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For pump to filter holder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541011BF" w14:textId="748DDEFA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 w:rsidRPr="0069044E">
              <w:rPr>
                <w:rFonts w:asciiTheme="majorHAnsi" w:hAnsiTheme="majorHAnsi" w:cstheme="majorHAnsi"/>
                <w:color w:val="000000"/>
              </w:rPr>
              <w:t>4 tubes</w:t>
            </w:r>
            <w:r w:rsidRPr="0069044E">
              <w:rPr>
                <w:rFonts w:asciiTheme="majorHAnsi" w:hAnsiTheme="majorHAnsi" w:cstheme="majorHAnsi"/>
                <w:color w:val="000000"/>
                <w:vertAlign w:val="superscript"/>
              </w:rPr>
              <w:t>∆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0785A21C" w14:textId="77777777" w:rsidR="00CB2808" w:rsidRDefault="00CB2808" w:rsidP="00CB2808">
            <w:pPr>
              <w:rPr>
                <w:rFonts w:cstheme="minorHAnsi"/>
                <w:b/>
                <w:bCs/>
                <w:color w:val="000000"/>
              </w:rPr>
            </w:pPr>
          </w:p>
        </w:tc>
      </w:tr>
      <w:tr w:rsidR="00CB2808" w14:paraId="3306AD13" w14:textId="77777777" w:rsidTr="004415DC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4A8113E9" w14:textId="77777777" w:rsidR="00CB2808" w:rsidRPr="00134198" w:rsidRDefault="00CB2808" w:rsidP="00CB28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54E5AFFA" w14:textId="77777777" w:rsidR="00CB2808" w:rsidRPr="00134198" w:rsidRDefault="00CB2808" w:rsidP="00CB2808">
            <w:pPr>
              <w:rPr>
                <w:rFonts w:ascii="Times New Roman" w:hAnsi="Times New Roman" w:cs="Times New Roman"/>
              </w:rPr>
            </w:pPr>
            <w:r w:rsidRPr="00134198">
              <w:rPr>
                <w:rFonts w:ascii="Times New Roman" w:hAnsi="Times New Roman" w:cs="Times New Roman"/>
              </w:rPr>
              <w:t>Liquid nitrogen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0A9CFDF6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43C78EAC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59B94130" w14:textId="77777777" w:rsidR="00CB2808" w:rsidRDefault="00CB2808" w:rsidP="00CB2808">
            <w:pPr>
              <w:rPr>
                <w:rFonts w:cstheme="minorHAnsi"/>
                <w:b/>
                <w:bCs/>
                <w:color w:val="000000"/>
              </w:rPr>
            </w:pPr>
          </w:p>
        </w:tc>
      </w:tr>
      <w:tr w:rsidR="00CB2808" w14:paraId="56463137" w14:textId="77777777" w:rsidTr="004415DC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14:paraId="222A7531" w14:textId="77777777" w:rsidR="00CB2808" w:rsidRPr="00134198" w:rsidRDefault="00CB2808" w:rsidP="00CB28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51DE909F" w14:textId="77777777" w:rsidR="00CB2808" w:rsidRPr="00134198" w:rsidRDefault="00CB2808" w:rsidP="00CB28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mL cryogenic tubes</w:t>
            </w:r>
          </w:p>
        </w:tc>
        <w:tc>
          <w:tcPr>
            <w:tcW w:w="2693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625F09F6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2</w:t>
            </w:r>
            <w:r>
              <w:rPr>
                <w:rFonts w:cstheme="minorHAnsi"/>
                <w:color w:val="000000"/>
              </w:rPr>
              <w:t xml:space="preserve"> mL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</w:tcPr>
          <w:p w14:paraId="730E1947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9</w:t>
            </w:r>
            <w:r>
              <w:rPr>
                <w:rFonts w:cstheme="minorHAnsi"/>
                <w:color w:val="000000"/>
              </w:rPr>
              <w:t>60</w:t>
            </w:r>
          </w:p>
        </w:tc>
        <w:tc>
          <w:tcPr>
            <w:tcW w:w="1276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7EEC9CBE" w14:textId="77777777" w:rsidR="00CB2808" w:rsidRDefault="00CB2808" w:rsidP="00CB2808">
            <w:pPr>
              <w:rPr>
                <w:rFonts w:cstheme="minorHAnsi"/>
                <w:b/>
                <w:bCs/>
                <w:color w:val="000000"/>
              </w:rPr>
            </w:pPr>
          </w:p>
        </w:tc>
      </w:tr>
      <w:tr w:rsidR="00CB2808" w14:paraId="5B6C2687" w14:textId="77777777" w:rsidTr="004415DC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DDADF20" w14:textId="77777777" w:rsidR="00CB2808" w:rsidRPr="00134198" w:rsidRDefault="00CB2808" w:rsidP="00CB28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0AEA7CA" w14:textId="77777777" w:rsidR="00CB2808" w:rsidRDefault="00CB2808" w:rsidP="00CB28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Paraformaldehyde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767D011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 w:hint="eastAsia"/>
                <w:color w:val="000000"/>
              </w:rPr>
              <w:t>9</w:t>
            </w:r>
            <w:r>
              <w:rPr>
                <w:rFonts w:cstheme="minorHAnsi"/>
                <w:color w:val="000000"/>
              </w:rPr>
              <w:t xml:space="preserve">60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μL</w:t>
            </w:r>
            <w:proofErr w:type="spellEnd"/>
            <w:r>
              <w:rPr>
                <w:rFonts w:ascii="Times New Roman" w:hAnsi="Times New Roman" w:cs="Times New Roman"/>
                <w:kern w:val="0"/>
              </w:rPr>
              <w:t xml:space="preserve"> per set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4A5F44B" w14:textId="77777777" w:rsidR="00CB2808" w:rsidRDefault="00CB2808" w:rsidP="00CB2808">
            <w:pPr>
              <w:spacing w:line="0" w:lineRule="atLeast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20 mL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9AC1A" w14:textId="77777777" w:rsidR="00CB2808" w:rsidRDefault="00CB2808" w:rsidP="00CB2808">
            <w:pPr>
              <w:rPr>
                <w:rFonts w:cstheme="minorHAnsi"/>
                <w:b/>
                <w:bCs/>
                <w:color w:val="000000"/>
              </w:rPr>
            </w:pPr>
          </w:p>
        </w:tc>
      </w:tr>
      <w:tr w:rsidR="00CB2808" w14:paraId="55093797" w14:textId="77777777" w:rsidTr="004415DC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0EF503" w14:textId="77777777" w:rsidR="00CB2808" w:rsidRDefault="00CB2808" w:rsidP="00CB28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DA6A7A" w14:textId="77777777" w:rsidR="00CB2808" w:rsidRDefault="00CB2808" w:rsidP="00CB28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33A3DC" w14:textId="77777777" w:rsidR="00CB2808" w:rsidRDefault="00CB2808" w:rsidP="00CB28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220B16" w14:textId="77777777" w:rsidR="00CB2808" w:rsidRDefault="00CB2808" w:rsidP="00CB28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100E80" w14:textId="77777777" w:rsidR="00CB2808" w:rsidRDefault="00CB2808" w:rsidP="00CB280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A675B1" w14:textId="77777777" w:rsidR="00F848D7" w:rsidRPr="00693EA8" w:rsidRDefault="00F848D7" w:rsidP="00290FC4"/>
    <w:sectPr w:rsidR="00F848D7" w:rsidRPr="00693EA8" w:rsidSect="00F848D7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5473"/>
    <w:multiLevelType w:val="hybridMultilevel"/>
    <w:tmpl w:val="45DC8C38"/>
    <w:lvl w:ilvl="0" w:tplc="C518C392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264071"/>
    <w:multiLevelType w:val="hybridMultilevel"/>
    <w:tmpl w:val="D79878BE"/>
    <w:lvl w:ilvl="0" w:tplc="AB30DD7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1128D4"/>
    <w:multiLevelType w:val="hybridMultilevel"/>
    <w:tmpl w:val="AC62BFE0"/>
    <w:lvl w:ilvl="0" w:tplc="20085454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19685B6D"/>
    <w:multiLevelType w:val="hybridMultilevel"/>
    <w:tmpl w:val="918636A8"/>
    <w:lvl w:ilvl="0" w:tplc="F6F6BF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1533821"/>
    <w:multiLevelType w:val="hybridMultilevel"/>
    <w:tmpl w:val="5FFA941C"/>
    <w:lvl w:ilvl="0" w:tplc="E26E569E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291544CC"/>
    <w:multiLevelType w:val="hybridMultilevel"/>
    <w:tmpl w:val="4248593E"/>
    <w:lvl w:ilvl="0" w:tplc="9EBC41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D19376D"/>
    <w:multiLevelType w:val="hybridMultilevel"/>
    <w:tmpl w:val="DD06DD4C"/>
    <w:lvl w:ilvl="0" w:tplc="FBA48F0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5447415"/>
    <w:multiLevelType w:val="hybridMultilevel"/>
    <w:tmpl w:val="781C4B0C"/>
    <w:lvl w:ilvl="0" w:tplc="AB705314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6FA2623"/>
    <w:multiLevelType w:val="hybridMultilevel"/>
    <w:tmpl w:val="4E7689EE"/>
    <w:lvl w:ilvl="0" w:tplc="F814A6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496A2907"/>
    <w:multiLevelType w:val="hybridMultilevel"/>
    <w:tmpl w:val="832E1BD2"/>
    <w:lvl w:ilvl="0" w:tplc="EB1E7CF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5F26AAF"/>
    <w:multiLevelType w:val="hybridMultilevel"/>
    <w:tmpl w:val="CE6CBA5C"/>
    <w:lvl w:ilvl="0" w:tplc="48F41A0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0106317"/>
    <w:multiLevelType w:val="hybridMultilevel"/>
    <w:tmpl w:val="37B0DE62"/>
    <w:lvl w:ilvl="0" w:tplc="0A1ACBF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1290076"/>
    <w:multiLevelType w:val="hybridMultilevel"/>
    <w:tmpl w:val="38EE7CD2"/>
    <w:lvl w:ilvl="0" w:tplc="4C6A0438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7E4D306D"/>
    <w:multiLevelType w:val="hybridMultilevel"/>
    <w:tmpl w:val="0582B898"/>
    <w:lvl w:ilvl="0" w:tplc="F5BA6D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7E5D12D5"/>
    <w:multiLevelType w:val="hybridMultilevel"/>
    <w:tmpl w:val="DE2E30D8"/>
    <w:lvl w:ilvl="0" w:tplc="466887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3"/>
  </w:num>
  <w:num w:numId="9">
    <w:abstractNumId w:val="10"/>
  </w:num>
  <w:num w:numId="10">
    <w:abstractNumId w:val="6"/>
  </w:num>
  <w:num w:numId="11">
    <w:abstractNumId w:val="14"/>
  </w:num>
  <w:num w:numId="12">
    <w:abstractNumId w:val="2"/>
  </w:num>
  <w:num w:numId="13">
    <w:abstractNumId w:val="5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9EB"/>
    <w:rsid w:val="000026FE"/>
    <w:rsid w:val="000039C0"/>
    <w:rsid w:val="000235C0"/>
    <w:rsid w:val="00060733"/>
    <w:rsid w:val="00091747"/>
    <w:rsid w:val="000B5C3F"/>
    <w:rsid w:val="000D0081"/>
    <w:rsid w:val="000D318C"/>
    <w:rsid w:val="000E49F2"/>
    <w:rsid w:val="001073DC"/>
    <w:rsid w:val="00124E6B"/>
    <w:rsid w:val="0013093D"/>
    <w:rsid w:val="00134198"/>
    <w:rsid w:val="00166785"/>
    <w:rsid w:val="001C0D58"/>
    <w:rsid w:val="001E0357"/>
    <w:rsid w:val="001F4746"/>
    <w:rsid w:val="002816D4"/>
    <w:rsid w:val="00290FC4"/>
    <w:rsid w:val="002A2889"/>
    <w:rsid w:val="002E554D"/>
    <w:rsid w:val="00300E87"/>
    <w:rsid w:val="003208D5"/>
    <w:rsid w:val="0032354E"/>
    <w:rsid w:val="00353546"/>
    <w:rsid w:val="00392B4B"/>
    <w:rsid w:val="003C1943"/>
    <w:rsid w:val="003E1BAB"/>
    <w:rsid w:val="004415DC"/>
    <w:rsid w:val="00446FF8"/>
    <w:rsid w:val="004724C6"/>
    <w:rsid w:val="004731F2"/>
    <w:rsid w:val="004953A4"/>
    <w:rsid w:val="0050274E"/>
    <w:rsid w:val="00535C86"/>
    <w:rsid w:val="006309EB"/>
    <w:rsid w:val="00693EA8"/>
    <w:rsid w:val="0069576F"/>
    <w:rsid w:val="006C411B"/>
    <w:rsid w:val="00744976"/>
    <w:rsid w:val="007638AC"/>
    <w:rsid w:val="00783C01"/>
    <w:rsid w:val="007F162C"/>
    <w:rsid w:val="00804BE3"/>
    <w:rsid w:val="00816D27"/>
    <w:rsid w:val="00872A4B"/>
    <w:rsid w:val="008C653D"/>
    <w:rsid w:val="008D1ADB"/>
    <w:rsid w:val="008F29CC"/>
    <w:rsid w:val="008F2F93"/>
    <w:rsid w:val="008F5ABC"/>
    <w:rsid w:val="00910207"/>
    <w:rsid w:val="00914478"/>
    <w:rsid w:val="0091780F"/>
    <w:rsid w:val="00943B07"/>
    <w:rsid w:val="00961D36"/>
    <w:rsid w:val="0099786B"/>
    <w:rsid w:val="009D5D77"/>
    <w:rsid w:val="00A514F0"/>
    <w:rsid w:val="00A6657A"/>
    <w:rsid w:val="00A778DB"/>
    <w:rsid w:val="00AD52C6"/>
    <w:rsid w:val="00B06A76"/>
    <w:rsid w:val="00B26C39"/>
    <w:rsid w:val="00B34131"/>
    <w:rsid w:val="00B674F7"/>
    <w:rsid w:val="00B903F2"/>
    <w:rsid w:val="00BC6215"/>
    <w:rsid w:val="00BC69AB"/>
    <w:rsid w:val="00BD7B5A"/>
    <w:rsid w:val="00C30EB8"/>
    <w:rsid w:val="00C8638C"/>
    <w:rsid w:val="00CB2808"/>
    <w:rsid w:val="00CB4A1C"/>
    <w:rsid w:val="00CB7B6B"/>
    <w:rsid w:val="00CD0ADB"/>
    <w:rsid w:val="00CE6219"/>
    <w:rsid w:val="00D02D9B"/>
    <w:rsid w:val="00D33484"/>
    <w:rsid w:val="00D44DAD"/>
    <w:rsid w:val="00D53A5A"/>
    <w:rsid w:val="00DA4146"/>
    <w:rsid w:val="00DB421B"/>
    <w:rsid w:val="00DC191E"/>
    <w:rsid w:val="00DE681D"/>
    <w:rsid w:val="00E00134"/>
    <w:rsid w:val="00E25012"/>
    <w:rsid w:val="00E417BF"/>
    <w:rsid w:val="00E52964"/>
    <w:rsid w:val="00E82C5F"/>
    <w:rsid w:val="00EC5FB8"/>
    <w:rsid w:val="00ED070E"/>
    <w:rsid w:val="00EF0A94"/>
    <w:rsid w:val="00F34D05"/>
    <w:rsid w:val="00F665FB"/>
    <w:rsid w:val="00F848D7"/>
    <w:rsid w:val="00F94F9A"/>
    <w:rsid w:val="00FC4F16"/>
    <w:rsid w:val="00FC7FD2"/>
    <w:rsid w:val="00FD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395F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EA8"/>
    <w:pPr>
      <w:ind w:leftChars="200" w:left="480"/>
    </w:pPr>
  </w:style>
  <w:style w:type="table" w:styleId="a4">
    <w:name w:val="Table Grid"/>
    <w:basedOn w:val="a1"/>
    <w:uiPriority w:val="39"/>
    <w:rsid w:val="00FC7F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4731F2"/>
    <w:rPr>
      <w:rFonts w:ascii="新細明體" w:eastAsia="新細明體"/>
      <w:sz w:val="18"/>
      <w:szCs w:val="18"/>
    </w:rPr>
  </w:style>
  <w:style w:type="character" w:customStyle="1" w:styleId="Char">
    <w:name w:val="註解方塊文字 Char"/>
    <w:basedOn w:val="a0"/>
    <w:link w:val="a5"/>
    <w:uiPriority w:val="99"/>
    <w:semiHidden/>
    <w:rsid w:val="004731F2"/>
    <w:rPr>
      <w:rFonts w:ascii="新細明體" w:eastAsia="新細明體"/>
      <w:sz w:val="18"/>
      <w:szCs w:val="18"/>
    </w:rPr>
  </w:style>
  <w:style w:type="character" w:styleId="a6">
    <w:name w:val="Hyperlink"/>
    <w:basedOn w:val="a0"/>
    <w:uiPriority w:val="99"/>
    <w:unhideWhenUsed/>
    <w:rsid w:val="00910207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91020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10207"/>
    <w:rPr>
      <w:color w:val="954F72" w:themeColor="followedHyperlink"/>
      <w:u w:val="single"/>
    </w:rPr>
  </w:style>
  <w:style w:type="paragraph" w:styleId="a8">
    <w:name w:val="Revision"/>
    <w:hidden/>
    <w:uiPriority w:val="99"/>
    <w:semiHidden/>
    <w:rsid w:val="000039C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EA8"/>
    <w:pPr>
      <w:ind w:leftChars="200" w:left="480"/>
    </w:pPr>
  </w:style>
  <w:style w:type="table" w:styleId="a4">
    <w:name w:val="Table Grid"/>
    <w:basedOn w:val="a1"/>
    <w:uiPriority w:val="39"/>
    <w:rsid w:val="00FC7F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4731F2"/>
    <w:rPr>
      <w:rFonts w:ascii="新細明體" w:eastAsia="新細明體"/>
      <w:sz w:val="18"/>
      <w:szCs w:val="18"/>
    </w:rPr>
  </w:style>
  <w:style w:type="character" w:customStyle="1" w:styleId="Char">
    <w:name w:val="註解方塊文字 Char"/>
    <w:basedOn w:val="a0"/>
    <w:link w:val="a5"/>
    <w:uiPriority w:val="99"/>
    <w:semiHidden/>
    <w:rsid w:val="004731F2"/>
    <w:rPr>
      <w:rFonts w:ascii="新細明體" w:eastAsia="新細明體"/>
      <w:sz w:val="18"/>
      <w:szCs w:val="18"/>
    </w:rPr>
  </w:style>
  <w:style w:type="character" w:styleId="a6">
    <w:name w:val="Hyperlink"/>
    <w:basedOn w:val="a0"/>
    <w:uiPriority w:val="99"/>
    <w:unhideWhenUsed/>
    <w:rsid w:val="00910207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91020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10207"/>
    <w:rPr>
      <w:color w:val="954F72" w:themeColor="followedHyperlink"/>
      <w:u w:val="single"/>
    </w:rPr>
  </w:style>
  <w:style w:type="paragraph" w:styleId="a8">
    <w:name w:val="Revision"/>
    <w:hidden/>
    <w:uiPriority w:val="99"/>
    <w:semiHidden/>
    <w:rsid w:val="00003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2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g.pe/rJ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832</Words>
  <Characters>4749</Characters>
  <Application>Microsoft Macintosh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Eva Ho</cp:lastModifiedBy>
  <cp:revision>19</cp:revision>
  <dcterms:created xsi:type="dcterms:W3CDTF">2020-02-19T04:56:00Z</dcterms:created>
  <dcterms:modified xsi:type="dcterms:W3CDTF">2020-02-19T08:21:00Z</dcterms:modified>
</cp:coreProperties>
</file>