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7DD1A" w14:textId="2BF09899" w:rsidR="00C37D67" w:rsidRPr="008B5857" w:rsidRDefault="00A52942">
      <w:pPr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Secondary production and </w:t>
      </w:r>
      <w:r w:rsidR="00A852E4" w:rsidRPr="008B5857">
        <w:rPr>
          <w:rFonts w:ascii="Times New Roman" w:hAnsi="Times New Roman" w:cs="Times New Roman"/>
        </w:rPr>
        <w:t>microbial</w:t>
      </w:r>
      <w:r w:rsidRPr="008B5857">
        <w:rPr>
          <w:rFonts w:ascii="Times New Roman" w:hAnsi="Times New Roman" w:cs="Times New Roman"/>
        </w:rPr>
        <w:t xml:space="preserve"> trophic interactions along Kuroshio from subtropical to temperate area</w:t>
      </w:r>
    </w:p>
    <w:p w14:paraId="6599DA6D" w14:textId="77777777" w:rsidR="00A52942" w:rsidRPr="008B5857" w:rsidRDefault="00A52942">
      <w:pPr>
        <w:rPr>
          <w:rFonts w:ascii="Times New Roman" w:hAnsi="Times New Roman" w:cs="Times New Roman"/>
        </w:rPr>
      </w:pPr>
    </w:p>
    <w:p w14:paraId="5A5D7957" w14:textId="7D10B655" w:rsidR="00A52942" w:rsidRPr="008B5857" w:rsidRDefault="00A52942" w:rsidP="00973938">
      <w:pPr>
        <w:ind w:firstLineChars="118" w:firstLine="283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In this cruise, we plan to measure </w:t>
      </w:r>
      <w:r w:rsidR="00AC4A84" w:rsidRPr="008B5857">
        <w:rPr>
          <w:rFonts w:ascii="Times New Roman" w:hAnsi="Times New Roman" w:cs="Times New Roman"/>
        </w:rPr>
        <w:t xml:space="preserve">(1) </w:t>
      </w:r>
      <w:r w:rsidR="00DA1CAA" w:rsidRPr="008B5857">
        <w:rPr>
          <w:rFonts w:ascii="Times New Roman" w:hAnsi="Times New Roman" w:cs="Times New Roman"/>
        </w:rPr>
        <w:t xml:space="preserve">secondary </w:t>
      </w:r>
      <w:r w:rsidR="00AC4A84" w:rsidRPr="008B5857">
        <w:rPr>
          <w:rFonts w:ascii="Times New Roman" w:hAnsi="Times New Roman" w:cs="Times New Roman"/>
        </w:rPr>
        <w:t>production</w:t>
      </w:r>
      <w:r w:rsidR="008B5857">
        <w:rPr>
          <w:rFonts w:ascii="Times New Roman" w:hAnsi="Times New Roman" w:cs="Times New Roman"/>
        </w:rPr>
        <w:t xml:space="preserve"> of copepods and heterotrophic </w:t>
      </w:r>
      <w:proofErr w:type="spellStart"/>
      <w:r w:rsidR="008B5857">
        <w:rPr>
          <w:rFonts w:ascii="Times New Roman" w:hAnsi="Times New Roman" w:cs="Times New Roman"/>
        </w:rPr>
        <w:t>nanoplankton</w:t>
      </w:r>
      <w:proofErr w:type="spellEnd"/>
      <w:r w:rsidR="00AC4A84" w:rsidRPr="008B5857">
        <w:rPr>
          <w:rFonts w:ascii="Times New Roman" w:hAnsi="Times New Roman" w:cs="Times New Roman"/>
        </w:rPr>
        <w:t>, (</w:t>
      </w:r>
      <w:r w:rsidR="001536A7">
        <w:rPr>
          <w:rFonts w:ascii="Times New Roman" w:hAnsi="Times New Roman" w:cs="Times New Roman"/>
        </w:rPr>
        <w:t>2</w:t>
      </w:r>
      <w:r w:rsidR="00AC4A84" w:rsidRPr="008B5857">
        <w:rPr>
          <w:rFonts w:ascii="Times New Roman" w:hAnsi="Times New Roman" w:cs="Times New Roman"/>
        </w:rPr>
        <w:t>)</w:t>
      </w:r>
      <w:r w:rsidR="008B5857">
        <w:rPr>
          <w:rFonts w:ascii="Times New Roman" w:hAnsi="Times New Roman" w:cs="Times New Roman"/>
        </w:rPr>
        <w:t xml:space="preserve"> microbial food web activity</w:t>
      </w:r>
      <w:r w:rsidR="001536A7">
        <w:rPr>
          <w:rFonts w:ascii="Times New Roman" w:hAnsi="Times New Roman" w:cs="Times New Roman"/>
        </w:rPr>
        <w:t xml:space="preserve">, and (3) energy transfer efficiency of heterotrophic </w:t>
      </w:r>
      <w:proofErr w:type="spellStart"/>
      <w:r w:rsidR="001536A7">
        <w:rPr>
          <w:rFonts w:ascii="Times New Roman" w:hAnsi="Times New Roman" w:cs="Times New Roman"/>
        </w:rPr>
        <w:t>nanoplankton</w:t>
      </w:r>
      <w:proofErr w:type="spellEnd"/>
      <w:proofErr w:type="gramStart"/>
      <w:r w:rsidR="001536A7">
        <w:rPr>
          <w:rFonts w:ascii="Times New Roman" w:hAnsi="Times New Roman" w:cs="Times New Roman"/>
        </w:rPr>
        <w:t>,</w:t>
      </w:r>
      <w:r w:rsidR="00CC6ECC" w:rsidRPr="008B5857">
        <w:rPr>
          <w:rFonts w:ascii="Times New Roman" w:hAnsi="Times New Roman" w:cs="Times New Roman"/>
        </w:rPr>
        <w:t>.</w:t>
      </w:r>
      <w:proofErr w:type="gramEnd"/>
      <w:r w:rsidR="00CC6ECC" w:rsidRPr="008B5857">
        <w:rPr>
          <w:rFonts w:ascii="Times New Roman" w:hAnsi="Times New Roman" w:cs="Times New Roman"/>
        </w:rPr>
        <w:t xml:space="preserve"> </w:t>
      </w:r>
      <w:r w:rsidR="00973938">
        <w:rPr>
          <w:rFonts w:ascii="Times New Roman" w:hAnsi="Times New Roman" w:cs="Times New Roman"/>
        </w:rPr>
        <w:t xml:space="preserve">To estimate the </w:t>
      </w:r>
      <w:r w:rsidR="008B5857" w:rsidRPr="008B5857">
        <w:rPr>
          <w:rFonts w:ascii="Times New Roman" w:hAnsi="Times New Roman" w:cs="Times New Roman"/>
        </w:rPr>
        <w:t xml:space="preserve">secondary production of </w:t>
      </w:r>
      <w:proofErr w:type="spellStart"/>
      <w:r w:rsidR="008B5857" w:rsidRPr="008B5857">
        <w:rPr>
          <w:rFonts w:ascii="Times New Roman" w:hAnsi="Times New Roman" w:cs="Times New Roman"/>
        </w:rPr>
        <w:t>mesozooplankton</w:t>
      </w:r>
      <w:proofErr w:type="spellEnd"/>
      <w:r w:rsidR="008B5857" w:rsidRPr="008B5857">
        <w:rPr>
          <w:rFonts w:ascii="Times New Roman" w:hAnsi="Times New Roman" w:cs="Times New Roman"/>
        </w:rPr>
        <w:t xml:space="preserve"> (mainly copepods), we will measure the biomass and growth rates by artificial cohort incubations</w:t>
      </w:r>
      <w:r w:rsidR="00973938">
        <w:rPr>
          <w:rFonts w:ascii="Times New Roman" w:hAnsi="Times New Roman" w:cs="Times New Roman"/>
        </w:rPr>
        <w:t xml:space="preserve"> (Exp. 1a)</w:t>
      </w:r>
      <w:r w:rsidR="008B5857" w:rsidRPr="008B5857">
        <w:rPr>
          <w:rFonts w:ascii="Times New Roman" w:hAnsi="Times New Roman" w:cs="Times New Roman"/>
        </w:rPr>
        <w:t>.</w:t>
      </w:r>
      <w:r w:rsidR="008B5857">
        <w:rPr>
          <w:rFonts w:ascii="Times New Roman" w:hAnsi="Times New Roman" w:cs="Times New Roman"/>
        </w:rPr>
        <w:t xml:space="preserve"> </w:t>
      </w:r>
      <w:r w:rsidR="00973938">
        <w:rPr>
          <w:rFonts w:ascii="Times New Roman" w:hAnsi="Times New Roman" w:cs="Times New Roman" w:hint="eastAsia"/>
        </w:rPr>
        <w:t>T</w:t>
      </w:r>
      <w:r w:rsidR="00973938">
        <w:rPr>
          <w:rFonts w:ascii="Times New Roman" w:hAnsi="Times New Roman" w:cs="Times New Roman"/>
        </w:rPr>
        <w:t xml:space="preserve">o estimate the </w:t>
      </w:r>
      <w:r w:rsidR="00973938" w:rsidRPr="008B5857">
        <w:rPr>
          <w:rFonts w:ascii="Times New Roman" w:hAnsi="Times New Roman" w:cs="Times New Roman"/>
        </w:rPr>
        <w:t xml:space="preserve">secondary production of &lt;20 </w:t>
      </w:r>
      <w:proofErr w:type="spellStart"/>
      <w:r w:rsidR="00973938" w:rsidRPr="008B5857">
        <w:rPr>
          <w:rFonts w:ascii="Times New Roman" w:hAnsi="Times New Roman" w:cs="Times New Roman"/>
        </w:rPr>
        <w:t>μm</w:t>
      </w:r>
      <w:proofErr w:type="spellEnd"/>
      <w:r w:rsidR="00973938" w:rsidRPr="008B5857">
        <w:rPr>
          <w:rFonts w:ascii="Times New Roman" w:hAnsi="Times New Roman" w:cs="Times New Roman"/>
        </w:rPr>
        <w:t xml:space="preserve"> </w:t>
      </w:r>
      <w:proofErr w:type="spellStart"/>
      <w:r w:rsidR="00973938">
        <w:rPr>
          <w:rFonts w:ascii="Times New Roman" w:hAnsi="Times New Roman" w:cs="Times New Roman"/>
        </w:rPr>
        <w:t>heterogrophic</w:t>
      </w:r>
      <w:proofErr w:type="spellEnd"/>
      <w:r w:rsidR="00973938">
        <w:rPr>
          <w:rFonts w:ascii="Times New Roman" w:hAnsi="Times New Roman" w:cs="Times New Roman"/>
        </w:rPr>
        <w:t xml:space="preserve"> </w:t>
      </w:r>
      <w:proofErr w:type="spellStart"/>
      <w:r w:rsidR="00973938">
        <w:rPr>
          <w:rFonts w:ascii="Times New Roman" w:hAnsi="Times New Roman" w:cs="Times New Roman"/>
        </w:rPr>
        <w:t>nano</w:t>
      </w:r>
      <w:r w:rsidR="00973938" w:rsidRPr="008B5857">
        <w:rPr>
          <w:rFonts w:ascii="Times New Roman" w:hAnsi="Times New Roman" w:cs="Times New Roman"/>
        </w:rPr>
        <w:t>plankton</w:t>
      </w:r>
      <w:proofErr w:type="spellEnd"/>
      <w:r w:rsidR="00973938">
        <w:rPr>
          <w:rFonts w:ascii="Times New Roman" w:hAnsi="Times New Roman" w:cs="Times New Roman"/>
        </w:rPr>
        <w:t xml:space="preserve"> (HNF), we plan to estimate the biomass of HNF from the sea water and measure the growth rate via predator removal experiments (Exp. 1</w:t>
      </w:r>
      <w:r w:rsidR="001536A7">
        <w:rPr>
          <w:rFonts w:ascii="Times New Roman" w:hAnsi="Times New Roman" w:cs="Times New Roman"/>
        </w:rPr>
        <w:t>b</w:t>
      </w:r>
      <w:r w:rsidR="00973938">
        <w:rPr>
          <w:rFonts w:ascii="Times New Roman" w:hAnsi="Times New Roman" w:cs="Times New Roman"/>
        </w:rPr>
        <w:t xml:space="preserve">).  </w:t>
      </w:r>
      <w:r w:rsidR="001536A7">
        <w:rPr>
          <w:rFonts w:ascii="Times New Roman" w:hAnsi="Times New Roman" w:cs="Times New Roman"/>
        </w:rPr>
        <w:t xml:space="preserve">From the predator removal experiments, we will also be able to </w:t>
      </w:r>
      <w:r w:rsidR="008B5857">
        <w:rPr>
          <w:rFonts w:ascii="Times New Roman" w:hAnsi="Times New Roman" w:cs="Times New Roman"/>
        </w:rPr>
        <w:t xml:space="preserve">estimate the predation </w:t>
      </w:r>
      <w:r w:rsidR="001536A7">
        <w:rPr>
          <w:rFonts w:ascii="Times New Roman" w:hAnsi="Times New Roman" w:cs="Times New Roman"/>
        </w:rPr>
        <w:t xml:space="preserve">mortality </w:t>
      </w:r>
      <w:r w:rsidR="008B5857">
        <w:rPr>
          <w:rFonts w:ascii="Times New Roman" w:hAnsi="Times New Roman" w:cs="Times New Roman"/>
        </w:rPr>
        <w:t>from predators</w:t>
      </w:r>
      <w:r w:rsidR="001536A7">
        <w:rPr>
          <w:rFonts w:ascii="Times New Roman" w:hAnsi="Times New Roman" w:cs="Times New Roman"/>
        </w:rPr>
        <w:t xml:space="preserve"> that are &gt; 20 </w:t>
      </w:r>
      <w:proofErr w:type="spellStart"/>
      <w:r w:rsidR="001536A7" w:rsidRPr="008B5857">
        <w:rPr>
          <w:rFonts w:ascii="Times New Roman" w:hAnsi="Times New Roman" w:cs="Times New Roman"/>
        </w:rPr>
        <w:t>μm</w:t>
      </w:r>
      <w:proofErr w:type="spellEnd"/>
      <w:r w:rsidR="001536A7">
        <w:rPr>
          <w:rFonts w:ascii="Times New Roman" w:hAnsi="Times New Roman" w:cs="Times New Roman"/>
        </w:rPr>
        <w:t xml:space="preserve"> in ESD</w:t>
      </w:r>
      <w:r w:rsidR="008B5857">
        <w:rPr>
          <w:rFonts w:ascii="Times New Roman" w:hAnsi="Times New Roman" w:cs="Times New Roman"/>
        </w:rPr>
        <w:t xml:space="preserve">. </w:t>
      </w:r>
      <w:r w:rsidR="00C22DED" w:rsidRPr="008B5857">
        <w:rPr>
          <w:rFonts w:ascii="Times New Roman" w:hAnsi="Times New Roman" w:cs="Times New Roman"/>
        </w:rPr>
        <w:t>To estimate</w:t>
      </w:r>
      <w:r w:rsidR="00AC4A84" w:rsidRPr="008B5857">
        <w:rPr>
          <w:rFonts w:ascii="Times New Roman" w:hAnsi="Times New Roman" w:cs="Times New Roman"/>
        </w:rPr>
        <w:t xml:space="preserve"> the </w:t>
      </w:r>
      <w:r w:rsidR="00C22DED" w:rsidRPr="008B5857">
        <w:rPr>
          <w:rFonts w:ascii="Times New Roman" w:hAnsi="Times New Roman" w:cs="Times New Roman"/>
        </w:rPr>
        <w:t xml:space="preserve">microbial </w:t>
      </w:r>
      <w:r w:rsidR="00C27B64" w:rsidRPr="008B5857">
        <w:rPr>
          <w:rFonts w:ascii="Times New Roman" w:hAnsi="Times New Roman" w:cs="Times New Roman"/>
        </w:rPr>
        <w:t xml:space="preserve">trophic interactions </w:t>
      </w:r>
      <w:r w:rsidR="00C22DED" w:rsidRPr="008B5857">
        <w:rPr>
          <w:rFonts w:ascii="Times New Roman" w:hAnsi="Times New Roman" w:cs="Times New Roman"/>
        </w:rPr>
        <w:t xml:space="preserve">between &lt;20 </w:t>
      </w:r>
      <w:proofErr w:type="spellStart"/>
      <w:r w:rsidR="00C22DED" w:rsidRPr="008B5857">
        <w:rPr>
          <w:rFonts w:ascii="Times New Roman" w:hAnsi="Times New Roman" w:cs="Times New Roman"/>
        </w:rPr>
        <w:t>μm</w:t>
      </w:r>
      <w:proofErr w:type="spellEnd"/>
      <w:r w:rsidR="00C22DED" w:rsidRPr="008B5857">
        <w:rPr>
          <w:rFonts w:ascii="Times New Roman" w:hAnsi="Times New Roman" w:cs="Times New Roman"/>
        </w:rPr>
        <w:t xml:space="preserve"> </w:t>
      </w:r>
      <w:r w:rsidR="001536A7">
        <w:rPr>
          <w:rFonts w:ascii="Times New Roman" w:hAnsi="Times New Roman" w:cs="Times New Roman"/>
        </w:rPr>
        <w:t>HNF</w:t>
      </w:r>
      <w:r w:rsidR="00C22DED" w:rsidRPr="008B5857">
        <w:rPr>
          <w:rFonts w:ascii="Times New Roman" w:hAnsi="Times New Roman" w:cs="Times New Roman"/>
        </w:rPr>
        <w:t xml:space="preserve"> and bacteria</w:t>
      </w:r>
      <w:r w:rsidR="00C27B64" w:rsidRPr="008B5857">
        <w:rPr>
          <w:rFonts w:ascii="Times New Roman" w:hAnsi="Times New Roman" w:cs="Times New Roman"/>
        </w:rPr>
        <w:t xml:space="preserve"> in the Kuroshio</w:t>
      </w:r>
      <w:r w:rsidR="00A852E4" w:rsidRPr="008B5857">
        <w:rPr>
          <w:rFonts w:ascii="Times New Roman" w:hAnsi="Times New Roman" w:cs="Times New Roman"/>
        </w:rPr>
        <w:t>, we will conduct</w:t>
      </w:r>
      <w:r w:rsidR="00CC6ECC" w:rsidRPr="008B5857">
        <w:rPr>
          <w:rFonts w:ascii="Times New Roman" w:hAnsi="Times New Roman" w:cs="Times New Roman"/>
        </w:rPr>
        <w:t xml:space="preserve"> dilution exper</w:t>
      </w:r>
      <w:r w:rsidR="00A852E4" w:rsidRPr="008B5857">
        <w:rPr>
          <w:rFonts w:ascii="Times New Roman" w:hAnsi="Times New Roman" w:cs="Times New Roman"/>
        </w:rPr>
        <w:t xml:space="preserve">iments </w:t>
      </w:r>
      <w:r w:rsidR="001536A7">
        <w:rPr>
          <w:rFonts w:ascii="Times New Roman" w:hAnsi="Times New Roman" w:cs="Times New Roman"/>
        </w:rPr>
        <w:t xml:space="preserve">with HNF as the </w:t>
      </w:r>
      <w:r w:rsidR="00CC6ECC" w:rsidRPr="008B5857">
        <w:rPr>
          <w:rFonts w:ascii="Times New Roman" w:hAnsi="Times New Roman" w:cs="Times New Roman"/>
        </w:rPr>
        <w:t>grazers</w:t>
      </w:r>
      <w:r w:rsidR="001536A7">
        <w:rPr>
          <w:rFonts w:ascii="Times New Roman" w:hAnsi="Times New Roman" w:cs="Times New Roman"/>
        </w:rPr>
        <w:t xml:space="preserve"> (Exp. 2)</w:t>
      </w:r>
      <w:r w:rsidR="00CC6ECC" w:rsidRPr="008B5857">
        <w:rPr>
          <w:rFonts w:ascii="Times New Roman" w:hAnsi="Times New Roman" w:cs="Times New Roman"/>
        </w:rPr>
        <w:t>.</w:t>
      </w:r>
      <w:r w:rsidR="008B5857">
        <w:rPr>
          <w:rFonts w:ascii="Times New Roman" w:hAnsi="Times New Roman" w:cs="Times New Roman"/>
        </w:rPr>
        <w:t xml:space="preserve"> </w:t>
      </w:r>
      <w:r w:rsidR="001536A7">
        <w:rPr>
          <w:rFonts w:ascii="Times New Roman" w:hAnsi="Times New Roman" w:cs="Times New Roman"/>
        </w:rPr>
        <w:t xml:space="preserve">From Exp. 1a and Exp. 2, we can estimate the energy transfer efficiency of heterotrophic </w:t>
      </w:r>
      <w:proofErr w:type="spellStart"/>
      <w:r w:rsidR="001536A7">
        <w:rPr>
          <w:rFonts w:ascii="Times New Roman" w:hAnsi="Times New Roman" w:cs="Times New Roman"/>
        </w:rPr>
        <w:t>nanoplankton</w:t>
      </w:r>
      <w:proofErr w:type="spellEnd"/>
      <w:r w:rsidR="001536A7">
        <w:rPr>
          <w:rFonts w:ascii="Times New Roman" w:hAnsi="Times New Roman" w:cs="Times New Roman"/>
        </w:rPr>
        <w:t xml:space="preserve">. </w:t>
      </w:r>
    </w:p>
    <w:p w14:paraId="02BD9DD2" w14:textId="77777777" w:rsidR="00DA1CAA" w:rsidRPr="008B5857" w:rsidRDefault="00DA1CAA">
      <w:pPr>
        <w:rPr>
          <w:rFonts w:ascii="Times New Roman" w:hAnsi="Times New Roman" w:cs="Times New Roman"/>
        </w:rPr>
      </w:pPr>
    </w:p>
    <w:p w14:paraId="3F5C2C00" w14:textId="009E8079" w:rsidR="00DA1CAA" w:rsidRPr="008B5857" w:rsidRDefault="00DA1CAA" w:rsidP="00146C74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Secondary production and growth rate</w:t>
      </w:r>
    </w:p>
    <w:p w14:paraId="7C0D6917" w14:textId="77777777" w:rsidR="00146C74" w:rsidRPr="008B5857" w:rsidRDefault="00146C74" w:rsidP="00107B79">
      <w:pPr>
        <w:ind w:leftChars="59" w:left="142" w:firstLine="283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Secondary production of plankton group </w:t>
      </w:r>
      <w:proofErr w:type="spellStart"/>
      <w:r w:rsidRPr="008B5857">
        <w:rPr>
          <w:rFonts w:ascii="Times New Roman" w:hAnsi="Times New Roman" w:cs="Times New Roman"/>
          <w:i/>
        </w:rPr>
        <w:t>i</w:t>
      </w:r>
      <w:proofErr w:type="spellEnd"/>
      <w:r w:rsidRPr="008B5857">
        <w:rPr>
          <w:rFonts w:ascii="Times New Roman" w:hAnsi="Times New Roman" w:cs="Times New Roman"/>
        </w:rPr>
        <w:t xml:space="preserve"> (</w:t>
      </w:r>
      <w:proofErr w:type="spellStart"/>
      <w:r w:rsidRPr="008B5857">
        <w:rPr>
          <w:rFonts w:ascii="Times New Roman" w:hAnsi="Times New Roman" w:cs="Times New Roman"/>
          <w:i/>
        </w:rPr>
        <w:t>SP</w:t>
      </w:r>
      <w:r w:rsidRPr="008B5857"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Pr="008B5857">
        <w:rPr>
          <w:rFonts w:ascii="Times New Roman" w:hAnsi="Times New Roman" w:cs="Times New Roman"/>
        </w:rPr>
        <w:t>) is defined as</w:t>
      </w:r>
    </w:p>
    <w:p w14:paraId="298584C1" w14:textId="77777777" w:rsidR="00146C74" w:rsidRPr="008B5857" w:rsidRDefault="006B6ED8" w:rsidP="00146C74">
      <w:pPr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146C74" w:rsidRPr="008B5857">
        <w:rPr>
          <w:rFonts w:ascii="Times New Roman" w:hAnsi="Times New Roman" w:cs="Times New Roman"/>
        </w:rPr>
        <w:t>,</w:t>
      </w:r>
    </w:p>
    <w:p w14:paraId="4B1191A6" w14:textId="235FE17E" w:rsidR="00146C74" w:rsidRPr="008B5857" w:rsidRDefault="00146C74" w:rsidP="00107B79">
      <w:pPr>
        <w:pStyle w:val="a5"/>
        <w:ind w:leftChars="59" w:left="142"/>
        <w:rPr>
          <w:rFonts w:ascii="Times New Roman" w:hAnsi="Times New Roman" w:cs="Times New Roman"/>
        </w:rPr>
      </w:pPr>
      <w:proofErr w:type="gramStart"/>
      <w:r w:rsidRPr="008B5857">
        <w:rPr>
          <w:rFonts w:ascii="Times New Roman" w:hAnsi="Times New Roman" w:cs="Times New Roman"/>
        </w:rPr>
        <w:t>where</w:t>
      </w:r>
      <w:proofErr w:type="gramEnd"/>
      <w:r w:rsidRPr="008B5857">
        <w:rPr>
          <w:rFonts w:ascii="Times New Roman" w:hAnsi="Times New Roman" w:cs="Times New Roman"/>
        </w:rPr>
        <w:t xml:space="preserve"> </w:t>
      </w:r>
      <w:proofErr w:type="spellStart"/>
      <w:r w:rsidRPr="008B5857">
        <w:rPr>
          <w:rFonts w:ascii="Times New Roman" w:hAnsi="Times New Roman" w:cs="Times New Roman"/>
          <w:i/>
        </w:rPr>
        <w:t>GR</w:t>
      </w:r>
      <w:r w:rsidRPr="008B5857"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Pr="008B5857">
        <w:rPr>
          <w:rFonts w:ascii="Times New Roman" w:hAnsi="Times New Roman" w:cs="Times New Roman"/>
          <w:i/>
        </w:rPr>
        <w:t xml:space="preserve"> </w:t>
      </w:r>
      <w:r w:rsidRPr="008B5857">
        <w:rPr>
          <w:rFonts w:ascii="Times New Roman" w:hAnsi="Times New Roman" w:cs="Times New Roman"/>
        </w:rPr>
        <w:t xml:space="preserve">is the mass-specific growth rate and </w:t>
      </w:r>
      <w:r w:rsidRPr="008B5857">
        <w:rPr>
          <w:rFonts w:ascii="Times New Roman" w:hAnsi="Times New Roman" w:cs="Times New Roman"/>
          <w:i/>
        </w:rPr>
        <w:t>B</w:t>
      </w:r>
      <w:r w:rsidRPr="008B5857">
        <w:rPr>
          <w:rFonts w:ascii="Times New Roman" w:hAnsi="Times New Roman" w:cs="Times New Roman"/>
          <w:i/>
          <w:vertAlign w:val="subscript"/>
        </w:rPr>
        <w:t>i</w:t>
      </w:r>
      <w:r w:rsidRPr="008B5857">
        <w:rPr>
          <w:rFonts w:ascii="Times New Roman" w:hAnsi="Times New Roman" w:cs="Times New Roman"/>
        </w:rPr>
        <w:t xml:space="preserve"> is the biomass of group</w:t>
      </w:r>
      <w:r w:rsidRPr="008B5857">
        <w:rPr>
          <w:rFonts w:ascii="Times New Roman" w:hAnsi="Times New Roman" w:cs="Times New Roman"/>
          <w:i/>
        </w:rPr>
        <w:t xml:space="preserve"> </w:t>
      </w:r>
      <w:proofErr w:type="spellStart"/>
      <w:r w:rsidRPr="008B5857">
        <w:rPr>
          <w:rFonts w:ascii="Times New Roman" w:hAnsi="Times New Roman" w:cs="Times New Roman"/>
          <w:i/>
        </w:rPr>
        <w:t>i</w:t>
      </w:r>
      <w:proofErr w:type="spellEnd"/>
      <w:r w:rsidRPr="008B5857">
        <w:rPr>
          <w:rFonts w:ascii="Times New Roman" w:hAnsi="Times New Roman" w:cs="Times New Roman"/>
        </w:rPr>
        <w:t xml:space="preserve">. We assign three main zooplankton groups by size (a) 100-150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(</w:t>
      </w:r>
      <w:proofErr w:type="spellStart"/>
      <w:r w:rsidRPr="008B5857">
        <w:rPr>
          <w:rFonts w:ascii="Times New Roman" w:hAnsi="Times New Roman" w:cs="Times New Roman"/>
        </w:rPr>
        <w:t>copepodites</w:t>
      </w:r>
      <w:proofErr w:type="spellEnd"/>
      <w:r w:rsidRPr="008B5857">
        <w:rPr>
          <w:rFonts w:ascii="Times New Roman" w:hAnsi="Times New Roman" w:cs="Times New Roman"/>
        </w:rPr>
        <w:t xml:space="preserve">) and 50-80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(</w:t>
      </w:r>
      <w:proofErr w:type="spellStart"/>
      <w:r w:rsidRPr="008B5857">
        <w:rPr>
          <w:rFonts w:ascii="Times New Roman" w:hAnsi="Times New Roman" w:cs="Times New Roman"/>
        </w:rPr>
        <w:t>nauplii</w:t>
      </w:r>
      <w:proofErr w:type="spellEnd"/>
      <w:r w:rsidRPr="008B5857">
        <w:rPr>
          <w:rFonts w:ascii="Times New Roman" w:hAnsi="Times New Roman" w:cs="Times New Roman"/>
        </w:rPr>
        <w:t>) copepods</w:t>
      </w:r>
      <w:r w:rsidR="00A852E4" w:rsidRPr="008B5857">
        <w:rPr>
          <w:rFonts w:ascii="Times New Roman" w:hAnsi="Times New Roman" w:cs="Times New Roman"/>
        </w:rPr>
        <w:t>, and</w:t>
      </w:r>
      <w:r w:rsidRPr="008B5857">
        <w:rPr>
          <w:rFonts w:ascii="Times New Roman" w:hAnsi="Times New Roman" w:cs="Times New Roman"/>
        </w:rPr>
        <w:t xml:space="preserve"> (b) 2-20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(flagellates) heterotrophic </w:t>
      </w:r>
      <w:proofErr w:type="spellStart"/>
      <w:r w:rsidRPr="008B5857">
        <w:rPr>
          <w:rFonts w:ascii="Times New Roman" w:hAnsi="Times New Roman" w:cs="Times New Roman"/>
        </w:rPr>
        <w:t>nanoplankton</w:t>
      </w:r>
      <w:proofErr w:type="spellEnd"/>
      <w:r w:rsidRPr="008B5857">
        <w:rPr>
          <w:rFonts w:ascii="Times New Roman" w:hAnsi="Times New Roman" w:cs="Times New Roman"/>
        </w:rPr>
        <w:t>.</w:t>
      </w:r>
    </w:p>
    <w:p w14:paraId="10D992FF" w14:textId="77777777" w:rsidR="00107B79" w:rsidRPr="008B5857" w:rsidRDefault="00107B79" w:rsidP="00146C74">
      <w:pPr>
        <w:pStyle w:val="a5"/>
        <w:ind w:leftChars="0" w:left="0"/>
        <w:rPr>
          <w:rFonts w:ascii="Times New Roman" w:hAnsi="Times New Roman" w:cs="Times New Roman"/>
        </w:rPr>
      </w:pPr>
    </w:p>
    <w:p w14:paraId="0C0D1F21" w14:textId="5396E975" w:rsidR="00146C74" w:rsidRPr="008B5857" w:rsidRDefault="00146C74" w:rsidP="00146C74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Copepod mass-specific growth rate</w:t>
      </w:r>
      <w:r w:rsidR="001536A7">
        <w:rPr>
          <w:rFonts w:ascii="Times New Roman" w:hAnsi="Times New Roman" w:cs="Times New Roman"/>
        </w:rPr>
        <w:t xml:space="preserve"> (Exp. 1a)</w:t>
      </w:r>
    </w:p>
    <w:p w14:paraId="75233854" w14:textId="587E576F" w:rsidR="00146C74" w:rsidRPr="008B5857" w:rsidRDefault="00A4002F" w:rsidP="008B5857">
      <w:pPr>
        <w:pStyle w:val="a5"/>
        <w:ind w:leftChars="0" w:left="360" w:firstLineChars="86" w:firstLine="206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Three replicates of </w:t>
      </w:r>
      <w:r w:rsidR="00146C74" w:rsidRPr="008B5857">
        <w:rPr>
          <w:rFonts w:ascii="Times New Roman" w:hAnsi="Times New Roman" w:cs="Times New Roman"/>
        </w:rPr>
        <w:t xml:space="preserve">20 L </w:t>
      </w:r>
      <w:proofErr w:type="spellStart"/>
      <w:r w:rsidR="00146C74" w:rsidRPr="008B5857">
        <w:rPr>
          <w:rFonts w:ascii="Times New Roman" w:hAnsi="Times New Roman" w:cs="Times New Roman"/>
        </w:rPr>
        <w:t>cubitainers</w:t>
      </w:r>
      <w:proofErr w:type="spellEnd"/>
      <w:r w:rsidR="00146C74" w:rsidRPr="008B5857">
        <w:rPr>
          <w:rFonts w:ascii="Times New Roman" w:hAnsi="Times New Roman" w:cs="Times New Roman"/>
        </w:rPr>
        <w:t xml:space="preserve"> will be filled with 18 L incubation water with plankton &lt; 50 </w:t>
      </w:r>
      <w:proofErr w:type="spellStart"/>
      <w:r w:rsidR="00146C74"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for each copepod size class (50-80 and 100-150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>)</w:t>
      </w:r>
      <w:r w:rsidR="00146C74" w:rsidRPr="008B5857">
        <w:rPr>
          <w:rFonts w:ascii="Times New Roman" w:hAnsi="Times New Roman" w:cs="Times New Roman"/>
        </w:rPr>
        <w:t xml:space="preserve">. </w:t>
      </w:r>
      <w:proofErr w:type="spellStart"/>
      <w:r w:rsidR="00146C74" w:rsidRPr="008B5857">
        <w:rPr>
          <w:rFonts w:ascii="Times New Roman" w:hAnsi="Times New Roman" w:cs="Times New Roman"/>
        </w:rPr>
        <w:t>Nauplii</w:t>
      </w:r>
      <w:proofErr w:type="spellEnd"/>
      <w:r w:rsidR="00146C74" w:rsidRPr="008B5857">
        <w:rPr>
          <w:rFonts w:ascii="Times New Roman" w:hAnsi="Times New Roman" w:cs="Times New Roman"/>
        </w:rPr>
        <w:t xml:space="preserve"> and </w:t>
      </w:r>
      <w:proofErr w:type="spellStart"/>
      <w:r w:rsidR="00146C74" w:rsidRPr="008B5857">
        <w:rPr>
          <w:rFonts w:ascii="Times New Roman" w:hAnsi="Times New Roman" w:cs="Times New Roman"/>
        </w:rPr>
        <w:t>copepodites</w:t>
      </w:r>
      <w:proofErr w:type="spellEnd"/>
      <w:r w:rsidR="00A852E4" w:rsidRPr="008B5857">
        <w:rPr>
          <w:rFonts w:ascii="Times New Roman" w:hAnsi="Times New Roman" w:cs="Times New Roman"/>
        </w:rPr>
        <w:t xml:space="preserve"> in the surface water (3-5 m)</w:t>
      </w:r>
      <w:r w:rsidR="00146C74" w:rsidRPr="008B5857">
        <w:rPr>
          <w:rFonts w:ascii="Times New Roman" w:hAnsi="Times New Roman" w:cs="Times New Roman"/>
        </w:rPr>
        <w:t xml:space="preserve"> will be collected by 20-min vertical tow of 50/100 </w:t>
      </w:r>
      <w:proofErr w:type="spellStart"/>
      <w:r w:rsidR="00146C74" w:rsidRPr="008B5857">
        <w:rPr>
          <w:rFonts w:ascii="Times New Roman" w:hAnsi="Times New Roman" w:cs="Times New Roman"/>
        </w:rPr>
        <w:t>μm</w:t>
      </w:r>
      <w:proofErr w:type="spellEnd"/>
      <w:r w:rsidR="00146C74" w:rsidRPr="008B5857">
        <w:rPr>
          <w:rFonts w:ascii="Times New Roman" w:hAnsi="Times New Roman" w:cs="Times New Roman"/>
        </w:rPr>
        <w:t xml:space="preserve"> plankton nets and gently suspended in 20 L incubation sea water. Fill the remaining space of </w:t>
      </w:r>
      <w:proofErr w:type="spellStart"/>
      <w:r w:rsidR="00146C74" w:rsidRPr="008B5857">
        <w:rPr>
          <w:rFonts w:ascii="Times New Roman" w:hAnsi="Times New Roman" w:cs="Times New Roman"/>
        </w:rPr>
        <w:t>cubitainers</w:t>
      </w:r>
      <w:proofErr w:type="spellEnd"/>
      <w:r w:rsidR="00146C74" w:rsidRPr="008B5857">
        <w:rPr>
          <w:rFonts w:ascii="Times New Roman" w:hAnsi="Times New Roman" w:cs="Times New Roman"/>
        </w:rPr>
        <w:t xml:space="preserve"> with </w:t>
      </w:r>
      <w:proofErr w:type="spellStart"/>
      <w:r w:rsidR="00146C74" w:rsidRPr="008B5857">
        <w:rPr>
          <w:rFonts w:ascii="Times New Roman" w:hAnsi="Times New Roman" w:cs="Times New Roman"/>
        </w:rPr>
        <w:t>nauplii</w:t>
      </w:r>
      <w:proofErr w:type="spellEnd"/>
      <w:r w:rsidR="00146C74" w:rsidRPr="008B5857">
        <w:rPr>
          <w:rFonts w:ascii="Times New Roman" w:hAnsi="Times New Roman" w:cs="Times New Roman"/>
        </w:rPr>
        <w:t>/</w:t>
      </w:r>
      <w:proofErr w:type="spellStart"/>
      <w:r w:rsidR="00146C74" w:rsidRPr="008B5857">
        <w:rPr>
          <w:rFonts w:ascii="Times New Roman" w:hAnsi="Times New Roman" w:cs="Times New Roman"/>
        </w:rPr>
        <w:t>copepodites</w:t>
      </w:r>
      <w:proofErr w:type="spellEnd"/>
      <w:r w:rsidR="00146C74" w:rsidRPr="008B5857">
        <w:rPr>
          <w:rFonts w:ascii="Times New Roman" w:hAnsi="Times New Roman" w:cs="Times New Roman"/>
        </w:rPr>
        <w:t xml:space="preserve"> grazer by reverse filtering the </w:t>
      </w:r>
      <w:r w:rsidR="00E14BC7" w:rsidRPr="008B5857">
        <w:rPr>
          <w:rFonts w:ascii="Times New Roman" w:hAnsi="Times New Roman" w:cs="Times New Roman"/>
        </w:rPr>
        <w:t xml:space="preserve">sea water with </w:t>
      </w:r>
      <w:r w:rsidR="00146C74" w:rsidRPr="008B5857">
        <w:rPr>
          <w:rFonts w:ascii="Times New Roman" w:hAnsi="Times New Roman" w:cs="Times New Roman"/>
        </w:rPr>
        <w:t>copepods</w:t>
      </w:r>
      <w:r w:rsidR="00E14BC7" w:rsidRPr="008B5857">
        <w:rPr>
          <w:rFonts w:ascii="Times New Roman" w:hAnsi="Times New Roman" w:cs="Times New Roman"/>
        </w:rPr>
        <w:t xml:space="preserve"> through 80/150 </w:t>
      </w:r>
      <w:proofErr w:type="spellStart"/>
      <w:r w:rsidR="00E14BC7" w:rsidRPr="008B5857">
        <w:rPr>
          <w:rFonts w:ascii="Times New Roman" w:hAnsi="Times New Roman" w:cs="Times New Roman"/>
        </w:rPr>
        <w:t>μm</w:t>
      </w:r>
      <w:proofErr w:type="spellEnd"/>
      <w:r w:rsidR="00E14BC7" w:rsidRPr="008B5857">
        <w:rPr>
          <w:rFonts w:ascii="Times New Roman" w:hAnsi="Times New Roman" w:cs="Times New Roman"/>
        </w:rPr>
        <w:t xml:space="preserve"> sieves. </w:t>
      </w:r>
      <w:proofErr w:type="spellStart"/>
      <w:r w:rsidR="00E14BC7" w:rsidRPr="008B5857">
        <w:rPr>
          <w:rFonts w:ascii="Times New Roman" w:hAnsi="Times New Roman" w:cs="Times New Roman"/>
        </w:rPr>
        <w:t>Nauplii</w:t>
      </w:r>
      <w:proofErr w:type="spellEnd"/>
      <w:r w:rsidR="00E14BC7" w:rsidRPr="008B5857">
        <w:rPr>
          <w:rFonts w:ascii="Times New Roman" w:hAnsi="Times New Roman" w:cs="Times New Roman"/>
        </w:rPr>
        <w:t xml:space="preserve"> and </w:t>
      </w:r>
      <w:proofErr w:type="spellStart"/>
      <w:r w:rsidR="00E14BC7" w:rsidRPr="008B5857">
        <w:rPr>
          <w:rFonts w:ascii="Times New Roman" w:hAnsi="Times New Roman" w:cs="Times New Roman"/>
        </w:rPr>
        <w:t>copepodites</w:t>
      </w:r>
      <w:proofErr w:type="spellEnd"/>
      <w:r w:rsidR="00E14BC7" w:rsidRPr="008B5857">
        <w:rPr>
          <w:rFonts w:ascii="Times New Roman" w:hAnsi="Times New Roman" w:cs="Times New Roman"/>
        </w:rPr>
        <w:t xml:space="preserve"> will be incubated for 24 and 48 </w:t>
      </w:r>
      <w:proofErr w:type="spellStart"/>
      <w:r w:rsidR="00E14BC7" w:rsidRPr="008B5857">
        <w:rPr>
          <w:rFonts w:ascii="Times New Roman" w:hAnsi="Times New Roman" w:cs="Times New Roman"/>
        </w:rPr>
        <w:t>hrs</w:t>
      </w:r>
      <w:proofErr w:type="spellEnd"/>
      <w:r w:rsidR="00E14BC7" w:rsidRPr="008B5857">
        <w:rPr>
          <w:rFonts w:ascii="Times New Roman" w:hAnsi="Times New Roman" w:cs="Times New Roman"/>
        </w:rPr>
        <w:t xml:space="preserve">, respectively. </w:t>
      </w:r>
      <w:r w:rsidR="00E14BC7" w:rsidRPr="008B5857">
        <w:rPr>
          <w:rFonts w:ascii="Times New Roman" w:hAnsi="Times New Roman" w:cs="Times New Roman"/>
        </w:rPr>
        <w:lastRenderedPageBreak/>
        <w:t xml:space="preserve">Copepods before and after incubation will be preserved </w:t>
      </w:r>
      <w:r w:rsidR="00842FE5" w:rsidRPr="008B5857">
        <w:rPr>
          <w:rFonts w:ascii="Times New Roman" w:hAnsi="Times New Roman" w:cs="Times New Roman"/>
        </w:rPr>
        <w:t xml:space="preserve">in 5% formalin </w:t>
      </w:r>
      <w:r w:rsidR="00E14BC7" w:rsidRPr="008B5857">
        <w:rPr>
          <w:rFonts w:ascii="Times New Roman" w:hAnsi="Times New Roman" w:cs="Times New Roman"/>
        </w:rPr>
        <w:t>and bring back to Taiwan for analysis.</w:t>
      </w:r>
    </w:p>
    <w:p w14:paraId="12B6319E" w14:textId="75D5F312" w:rsidR="00E14BC7" w:rsidRPr="008B5857" w:rsidRDefault="00E14BC7" w:rsidP="00146C74">
      <w:pPr>
        <w:pStyle w:val="a5"/>
        <w:ind w:leftChars="0"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[Equipment]</w:t>
      </w:r>
    </w:p>
    <w:p w14:paraId="2BDAE177" w14:textId="459A370B" w:rsidR="00E14BC7" w:rsidRPr="008B5857" w:rsidRDefault="00E14BC7" w:rsidP="00E14BC7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20L </w:t>
      </w:r>
      <w:proofErr w:type="spellStart"/>
      <w:r w:rsidRPr="008B5857">
        <w:rPr>
          <w:rFonts w:ascii="Times New Roman" w:hAnsi="Times New Roman" w:cs="Times New Roman"/>
        </w:rPr>
        <w:t>cubitainers</w:t>
      </w:r>
      <w:proofErr w:type="spellEnd"/>
      <w:r w:rsidRPr="008B5857">
        <w:rPr>
          <w:rFonts w:ascii="Times New Roman" w:hAnsi="Times New Roman" w:cs="Times New Roman"/>
        </w:rPr>
        <w:t>, 6 per set of experiment</w:t>
      </w:r>
      <w:r w:rsidR="00A852E4" w:rsidRPr="008B5857">
        <w:rPr>
          <w:rFonts w:ascii="Times New Roman" w:hAnsi="Times New Roman" w:cs="Times New Roman"/>
        </w:rPr>
        <w:t xml:space="preserve"> (3+1 sets for the cruise)</w:t>
      </w:r>
    </w:p>
    <w:p w14:paraId="070869AD" w14:textId="21B301A1" w:rsidR="00E14BC7" w:rsidRPr="008B5857" w:rsidRDefault="00E14BC7" w:rsidP="00E14BC7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100L dark incubation tanks or 100L portable coolers with lid, 2 per set of experiment</w:t>
      </w:r>
      <w:r w:rsidR="00A852E4" w:rsidRPr="008B5857">
        <w:rPr>
          <w:rFonts w:ascii="Times New Roman" w:hAnsi="Times New Roman" w:cs="Times New Roman"/>
        </w:rPr>
        <w:t xml:space="preserve"> (3 sets for the cruise)</w:t>
      </w:r>
    </w:p>
    <w:p w14:paraId="39FDB1AE" w14:textId="52F6B0DC" w:rsidR="00A852E4" w:rsidRPr="008B5857" w:rsidRDefault="00A852E4" w:rsidP="00E14BC7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50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and 100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</w:t>
      </w:r>
      <w:proofErr w:type="spellStart"/>
      <w:r w:rsidRPr="008B5857">
        <w:rPr>
          <w:rFonts w:ascii="Times New Roman" w:hAnsi="Times New Roman" w:cs="Times New Roman"/>
        </w:rPr>
        <w:t>Norpac</w:t>
      </w:r>
      <w:proofErr w:type="spellEnd"/>
      <w:r w:rsidRPr="008B5857">
        <w:rPr>
          <w:rFonts w:ascii="Times New Roman" w:hAnsi="Times New Roman" w:cs="Times New Roman"/>
        </w:rPr>
        <w:t xml:space="preserve"> net (10/3 for the cruise)</w:t>
      </w:r>
    </w:p>
    <w:p w14:paraId="2DC959B8" w14:textId="0AA368F2" w:rsidR="00E14BC7" w:rsidRPr="008B5857" w:rsidRDefault="00E14BC7" w:rsidP="00E14BC7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80 and 150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sieves</w:t>
      </w:r>
      <w:r w:rsidR="00A852E4" w:rsidRPr="008B5857">
        <w:rPr>
          <w:rFonts w:ascii="Times New Roman" w:hAnsi="Times New Roman" w:cs="Times New Roman"/>
        </w:rPr>
        <w:t xml:space="preserve"> (diameter 50 cm)</w:t>
      </w:r>
      <w:r w:rsidRPr="008B5857">
        <w:rPr>
          <w:rFonts w:ascii="Times New Roman" w:hAnsi="Times New Roman" w:cs="Times New Roman"/>
        </w:rPr>
        <w:t xml:space="preserve"> for reverse filtration</w:t>
      </w:r>
    </w:p>
    <w:p w14:paraId="20EB5E24" w14:textId="03A50397" w:rsidR="00B8648B" w:rsidRPr="008B5857" w:rsidRDefault="00B8648B" w:rsidP="00E14BC7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Silicone tubes covered by 50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nylon filter</w:t>
      </w:r>
    </w:p>
    <w:p w14:paraId="7DB7679E" w14:textId="14E499C2" w:rsidR="00B8648B" w:rsidRPr="008B5857" w:rsidRDefault="00B8648B" w:rsidP="00E14BC7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Long (~1.5 m) silicone tube</w:t>
      </w:r>
    </w:p>
    <w:p w14:paraId="6C877BD0" w14:textId="085393B6" w:rsidR="00B8648B" w:rsidRPr="008B5857" w:rsidRDefault="00B8648B" w:rsidP="00E14BC7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20 L plastic buckets, 2 for the cruise</w:t>
      </w:r>
    </w:p>
    <w:p w14:paraId="02E36A5D" w14:textId="26987A98" w:rsidR="00E14BC7" w:rsidRPr="008B5857" w:rsidRDefault="00E14BC7" w:rsidP="00E14BC7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100mL plastic bottles, 8 per set of experiment</w:t>
      </w:r>
    </w:p>
    <w:p w14:paraId="2B3C2284" w14:textId="580AAE77" w:rsidR="00A4002F" w:rsidRPr="008B5857" w:rsidRDefault="00A4002F" w:rsidP="00A4002F">
      <w:pPr>
        <w:ind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[Chemicals]</w:t>
      </w:r>
    </w:p>
    <w:p w14:paraId="42A3EDF6" w14:textId="7125F3D1" w:rsidR="00E14BC7" w:rsidRPr="008B5857" w:rsidRDefault="00A4002F" w:rsidP="00E14BC7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~</w:t>
      </w:r>
      <w:r w:rsidR="00A852E4" w:rsidRPr="008B5857">
        <w:rPr>
          <w:rFonts w:ascii="Times New Roman" w:hAnsi="Times New Roman" w:cs="Times New Roman"/>
        </w:rPr>
        <w:t>40mL</w:t>
      </w:r>
      <w:r w:rsidRPr="008B5857">
        <w:rPr>
          <w:rFonts w:ascii="Times New Roman" w:hAnsi="Times New Roman" w:cs="Times New Roman"/>
        </w:rPr>
        <w:t xml:space="preserve"> 40% formalin or ~160mL 10% formalin per set of experiment</w:t>
      </w:r>
    </w:p>
    <w:p w14:paraId="057D4C0C" w14:textId="64667520" w:rsidR="00107B79" w:rsidRPr="008B5857" w:rsidRDefault="00B37A2D" w:rsidP="00B37A2D">
      <w:pPr>
        <w:ind w:leftChars="163" w:left="391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[Seawater volume]</w:t>
      </w:r>
    </w:p>
    <w:p w14:paraId="49A845C9" w14:textId="22B26807" w:rsidR="00B37A2D" w:rsidRPr="008B5857" w:rsidRDefault="00B37A2D" w:rsidP="00B37A2D">
      <w:pPr>
        <w:ind w:leftChars="177" w:left="425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20L*6 for </w:t>
      </w:r>
      <w:proofErr w:type="spellStart"/>
      <w:r w:rsidRPr="008B5857">
        <w:rPr>
          <w:rFonts w:ascii="Times New Roman" w:hAnsi="Times New Roman" w:cs="Times New Roman"/>
        </w:rPr>
        <w:t>cubitainers</w:t>
      </w:r>
      <w:proofErr w:type="spellEnd"/>
      <w:r w:rsidRPr="008B5857">
        <w:rPr>
          <w:rFonts w:ascii="Times New Roman" w:hAnsi="Times New Roman" w:cs="Times New Roman"/>
        </w:rPr>
        <w:t xml:space="preserve"> + 20L*2 for buckets =160 L</w:t>
      </w:r>
    </w:p>
    <w:p w14:paraId="0B7D5617" w14:textId="7DEB79A3" w:rsidR="00E14BC7" w:rsidRPr="008B5857" w:rsidRDefault="00D50B65" w:rsidP="00146C74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Heterotrophic </w:t>
      </w:r>
      <w:proofErr w:type="spellStart"/>
      <w:r w:rsidRPr="008B5857">
        <w:rPr>
          <w:rFonts w:ascii="Times New Roman" w:hAnsi="Times New Roman" w:cs="Times New Roman"/>
        </w:rPr>
        <w:t>nanoplankton</w:t>
      </w:r>
      <w:proofErr w:type="spellEnd"/>
      <w:r w:rsidRPr="008B5857">
        <w:rPr>
          <w:rFonts w:ascii="Times New Roman" w:hAnsi="Times New Roman" w:cs="Times New Roman"/>
        </w:rPr>
        <w:t xml:space="preserve"> growth rate</w:t>
      </w:r>
      <w:r w:rsidR="0014601C" w:rsidRPr="008B5857">
        <w:rPr>
          <w:rFonts w:ascii="Times New Roman" w:hAnsi="Times New Roman" w:cs="Times New Roman"/>
        </w:rPr>
        <w:t xml:space="preserve"> and mortality</w:t>
      </w:r>
      <w:r w:rsidR="001536A7">
        <w:rPr>
          <w:rFonts w:ascii="Times New Roman" w:hAnsi="Times New Roman" w:cs="Times New Roman"/>
        </w:rPr>
        <w:t xml:space="preserve"> (Exp. 1b)</w:t>
      </w:r>
    </w:p>
    <w:p w14:paraId="601514D0" w14:textId="4B4957FD" w:rsidR="0014601C" w:rsidRPr="008B5857" w:rsidRDefault="0014601C" w:rsidP="0014601C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Growth rate: </w:t>
      </w:r>
      <w:r w:rsidR="00A203B1" w:rsidRPr="008B5857">
        <w:rPr>
          <w:rFonts w:ascii="Times New Roman" w:hAnsi="Times New Roman" w:cs="Times New Roman"/>
        </w:rPr>
        <w:t xml:space="preserve">Filled </w:t>
      </w:r>
      <w:r w:rsidR="00A4002F" w:rsidRPr="008B5857">
        <w:rPr>
          <w:rFonts w:ascii="Times New Roman" w:hAnsi="Times New Roman" w:cs="Times New Roman"/>
        </w:rPr>
        <w:t xml:space="preserve">two </w:t>
      </w:r>
      <w:r w:rsidR="00A203B1" w:rsidRPr="008B5857">
        <w:rPr>
          <w:rFonts w:ascii="Times New Roman" w:hAnsi="Times New Roman" w:cs="Times New Roman"/>
        </w:rPr>
        <w:t xml:space="preserve">2L carboys with 20 </w:t>
      </w:r>
      <w:proofErr w:type="spellStart"/>
      <w:r w:rsidR="00A203B1" w:rsidRPr="008B5857">
        <w:rPr>
          <w:rFonts w:ascii="Times New Roman" w:hAnsi="Times New Roman" w:cs="Times New Roman"/>
        </w:rPr>
        <w:t>μm</w:t>
      </w:r>
      <w:proofErr w:type="spellEnd"/>
      <w:r w:rsidR="00A203B1" w:rsidRPr="008B5857">
        <w:rPr>
          <w:rFonts w:ascii="Times New Roman" w:hAnsi="Times New Roman" w:cs="Times New Roman"/>
        </w:rPr>
        <w:t xml:space="preserve"> filtered seawater and incubate for</w:t>
      </w:r>
      <w:r w:rsidRPr="008B5857">
        <w:rPr>
          <w:rFonts w:ascii="Times New Roman" w:hAnsi="Times New Roman" w:cs="Times New Roman"/>
        </w:rPr>
        <w:t xml:space="preserve"> 12</w:t>
      </w:r>
      <w:r w:rsidR="00A203B1" w:rsidRPr="008B5857">
        <w:rPr>
          <w:rFonts w:ascii="Times New Roman" w:hAnsi="Times New Roman" w:cs="Times New Roman"/>
        </w:rPr>
        <w:t xml:space="preserve"> hrs</w:t>
      </w:r>
      <w:r w:rsidRPr="008B5857">
        <w:rPr>
          <w:rFonts w:ascii="Times New Roman" w:hAnsi="Times New Roman" w:cs="Times New Roman"/>
        </w:rPr>
        <w:t xml:space="preserve">. </w:t>
      </w:r>
      <w:r w:rsidRPr="008B5857">
        <w:rPr>
          <w:rFonts w:ascii="Times New Roman" w:hAnsi="Times New Roman" w:cs="Times New Roman"/>
          <w:u w:val="single"/>
        </w:rPr>
        <w:t xml:space="preserve">This equals to 100% (not diluted) incubation in the dilution experiment. &gt;20 </w:t>
      </w:r>
      <w:proofErr w:type="spellStart"/>
      <w:r w:rsidRPr="008B5857">
        <w:rPr>
          <w:rFonts w:ascii="Times New Roman" w:hAnsi="Times New Roman" w:cs="Times New Roman"/>
          <w:u w:val="single"/>
        </w:rPr>
        <w:t>μm</w:t>
      </w:r>
      <w:proofErr w:type="spellEnd"/>
      <w:r w:rsidRPr="008B5857">
        <w:rPr>
          <w:rFonts w:ascii="Times New Roman" w:hAnsi="Times New Roman" w:cs="Times New Roman"/>
          <w:u w:val="single"/>
        </w:rPr>
        <w:t xml:space="preserve"> flagellates will be collected for this experiment.</w:t>
      </w:r>
    </w:p>
    <w:p w14:paraId="29933899" w14:textId="33167327" w:rsidR="0014601C" w:rsidRPr="008B5857" w:rsidRDefault="0014601C" w:rsidP="0014601C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Mortality: Filled two 2L carboys with non-filtered whole seawater and incubate for 12 hrs.</w:t>
      </w:r>
    </w:p>
    <w:p w14:paraId="743F306D" w14:textId="2000C47B" w:rsidR="00A203B1" w:rsidRPr="008B5857" w:rsidRDefault="0014601C" w:rsidP="0014601C">
      <w:pPr>
        <w:ind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The </w:t>
      </w:r>
      <w:proofErr w:type="spellStart"/>
      <w:r w:rsidRPr="008B5857">
        <w:rPr>
          <w:rFonts w:ascii="Times New Roman" w:hAnsi="Times New Roman" w:cs="Times New Roman"/>
        </w:rPr>
        <w:t>nano</w:t>
      </w:r>
      <w:r w:rsidR="00A203B1" w:rsidRPr="008B5857">
        <w:rPr>
          <w:rFonts w:ascii="Times New Roman" w:hAnsi="Times New Roman" w:cs="Times New Roman"/>
        </w:rPr>
        <w:t>zoopla</w:t>
      </w:r>
      <w:r w:rsidRPr="008B5857">
        <w:rPr>
          <w:rFonts w:ascii="Times New Roman" w:hAnsi="Times New Roman" w:cs="Times New Roman"/>
        </w:rPr>
        <w:t>nkton</w:t>
      </w:r>
      <w:proofErr w:type="spellEnd"/>
      <w:r w:rsidRPr="008B5857">
        <w:rPr>
          <w:rFonts w:ascii="Times New Roman" w:hAnsi="Times New Roman" w:cs="Times New Roman"/>
        </w:rPr>
        <w:t xml:space="preserve"> community before and after </w:t>
      </w:r>
      <w:r w:rsidR="00A203B1" w:rsidRPr="008B5857">
        <w:rPr>
          <w:rFonts w:ascii="Times New Roman" w:hAnsi="Times New Roman" w:cs="Times New Roman"/>
        </w:rPr>
        <w:t xml:space="preserve">incubation will be </w:t>
      </w:r>
      <w:r w:rsidRPr="008B5857">
        <w:rPr>
          <w:rFonts w:ascii="Times New Roman" w:hAnsi="Times New Roman" w:cs="Times New Roman"/>
        </w:rPr>
        <w:t xml:space="preserve">preserved </w:t>
      </w:r>
      <w:r w:rsidR="00A203B1" w:rsidRPr="008B5857">
        <w:rPr>
          <w:rFonts w:ascii="Times New Roman" w:hAnsi="Times New Roman" w:cs="Times New Roman"/>
        </w:rPr>
        <w:t xml:space="preserve">by </w:t>
      </w:r>
      <w:r w:rsidR="00842FE5" w:rsidRPr="008B5857">
        <w:rPr>
          <w:rFonts w:ascii="Times New Roman" w:hAnsi="Times New Roman" w:cs="Times New Roman"/>
        </w:rPr>
        <w:t xml:space="preserve">1% </w:t>
      </w:r>
      <w:proofErr w:type="spellStart"/>
      <w:r w:rsidRPr="008B5857">
        <w:rPr>
          <w:rFonts w:ascii="Times New Roman" w:hAnsi="Times New Roman" w:cs="Times New Roman"/>
        </w:rPr>
        <w:t>glutaldehyde</w:t>
      </w:r>
      <w:proofErr w:type="spellEnd"/>
      <w:r w:rsidRPr="008B5857">
        <w:rPr>
          <w:rFonts w:ascii="Times New Roman" w:hAnsi="Times New Roman" w:cs="Times New Roman"/>
        </w:rPr>
        <w:t xml:space="preserve"> and frozen before analysis</w:t>
      </w:r>
      <w:r w:rsidR="00A203B1" w:rsidRPr="008B5857">
        <w:rPr>
          <w:rFonts w:ascii="Times New Roman" w:hAnsi="Times New Roman" w:cs="Times New Roman"/>
        </w:rPr>
        <w:t>.</w:t>
      </w:r>
    </w:p>
    <w:p w14:paraId="30198ED1" w14:textId="1839F861" w:rsidR="00AF5C40" w:rsidRPr="008B5857" w:rsidRDefault="00AF5C40" w:rsidP="0014601C">
      <w:pPr>
        <w:ind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Biomass of </w:t>
      </w:r>
      <w:proofErr w:type="spellStart"/>
      <w:r w:rsidRPr="008B5857">
        <w:rPr>
          <w:rFonts w:ascii="Times New Roman" w:hAnsi="Times New Roman" w:cs="Times New Roman"/>
        </w:rPr>
        <w:t>nanoplankton</w:t>
      </w:r>
      <w:proofErr w:type="spellEnd"/>
      <w:r w:rsidRPr="008B5857">
        <w:rPr>
          <w:rFonts w:ascii="Times New Roman" w:hAnsi="Times New Roman" w:cs="Times New Roman"/>
        </w:rPr>
        <w:t xml:space="preserve"> will be </w:t>
      </w:r>
      <w:proofErr w:type="spellStart"/>
      <w:r w:rsidRPr="008B5857">
        <w:rPr>
          <w:rFonts w:ascii="Times New Roman" w:hAnsi="Times New Roman" w:cs="Times New Roman"/>
        </w:rPr>
        <w:t>numeralized</w:t>
      </w:r>
      <w:proofErr w:type="spellEnd"/>
      <w:r w:rsidRPr="008B5857">
        <w:rPr>
          <w:rFonts w:ascii="Times New Roman" w:hAnsi="Times New Roman" w:cs="Times New Roman"/>
        </w:rPr>
        <w:t xml:space="preserve"> by glutaraldehyde- fixed water samples collected in the beginning of incubation.</w:t>
      </w:r>
    </w:p>
    <w:p w14:paraId="38C3908B" w14:textId="304B96F9" w:rsidR="00A203B1" w:rsidRPr="008B5857" w:rsidRDefault="00A203B1" w:rsidP="00842FE5">
      <w:pPr>
        <w:pStyle w:val="a5"/>
        <w:ind w:leftChars="0"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[Equipment]</w:t>
      </w:r>
    </w:p>
    <w:p w14:paraId="10FCB0FA" w14:textId="01C91C2B" w:rsidR="00A203B1" w:rsidRPr="008B5857" w:rsidRDefault="00842FE5" w:rsidP="00A203B1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2L carboys, 4</w:t>
      </w:r>
      <w:r w:rsidR="00A203B1" w:rsidRPr="008B5857">
        <w:rPr>
          <w:rFonts w:ascii="Times New Roman" w:hAnsi="Times New Roman" w:cs="Times New Roman"/>
        </w:rPr>
        <w:t xml:space="preserve"> per set of experiment</w:t>
      </w:r>
      <w:r w:rsidRPr="008B5857">
        <w:rPr>
          <w:rFonts w:ascii="Times New Roman" w:hAnsi="Times New Roman" w:cs="Times New Roman"/>
        </w:rPr>
        <w:t xml:space="preserve"> (3 sets for the cruise)</w:t>
      </w:r>
    </w:p>
    <w:p w14:paraId="7B9D29C6" w14:textId="193BD884" w:rsidR="002705B0" w:rsidRPr="008B5857" w:rsidRDefault="002705B0" w:rsidP="002705B0">
      <w:pPr>
        <w:pStyle w:val="a5"/>
        <w:ind w:leftChars="0" w:left="720"/>
        <w:rPr>
          <w:rFonts w:ascii="Times New Roman" w:hAnsi="Times New Roman" w:cs="Times New Roman"/>
          <w:u w:val="single"/>
        </w:rPr>
      </w:pPr>
      <w:r w:rsidRPr="008B5857">
        <w:rPr>
          <w:rFonts w:ascii="Times New Roman" w:hAnsi="Times New Roman" w:cs="Times New Roman"/>
          <w:u w:val="single"/>
        </w:rPr>
        <w:t xml:space="preserve">Note: 2 carboys for </w:t>
      </w:r>
      <w:proofErr w:type="spellStart"/>
      <w:r w:rsidRPr="008B5857">
        <w:rPr>
          <w:rFonts w:ascii="Times New Roman" w:hAnsi="Times New Roman" w:cs="Times New Roman"/>
          <w:u w:val="single"/>
        </w:rPr>
        <w:t>nanoplankton</w:t>
      </w:r>
      <w:proofErr w:type="spellEnd"/>
      <w:r w:rsidRPr="008B5857">
        <w:rPr>
          <w:rFonts w:ascii="Times New Roman" w:hAnsi="Times New Roman" w:cs="Times New Roman"/>
          <w:u w:val="single"/>
        </w:rPr>
        <w:t xml:space="preserve"> growth are included in the dilution experiment</w:t>
      </w:r>
      <w:r w:rsidR="008B4A60" w:rsidRPr="008B5857">
        <w:rPr>
          <w:rFonts w:ascii="Times New Roman" w:hAnsi="Times New Roman" w:cs="Times New Roman"/>
          <w:u w:val="single"/>
        </w:rPr>
        <w:t>. In the end we only need 2 carboys here.</w:t>
      </w:r>
    </w:p>
    <w:p w14:paraId="56FE4ABF" w14:textId="10773897" w:rsidR="00A203B1" w:rsidRPr="008B5857" w:rsidRDefault="00314718" w:rsidP="00A203B1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S</w:t>
      </w:r>
      <w:r w:rsidR="00842FE5" w:rsidRPr="008B5857">
        <w:rPr>
          <w:rFonts w:ascii="Times New Roman" w:hAnsi="Times New Roman" w:cs="Times New Roman"/>
        </w:rPr>
        <w:t xml:space="preserve">ilicone tubes covered by </w:t>
      </w:r>
      <w:r w:rsidR="00A203B1" w:rsidRPr="008B5857">
        <w:rPr>
          <w:rFonts w:ascii="Times New Roman" w:hAnsi="Times New Roman" w:cs="Times New Roman"/>
        </w:rPr>
        <w:t xml:space="preserve">20 </w:t>
      </w:r>
      <w:proofErr w:type="spellStart"/>
      <w:r w:rsidR="00A203B1" w:rsidRPr="008B5857">
        <w:rPr>
          <w:rFonts w:ascii="Times New Roman" w:hAnsi="Times New Roman" w:cs="Times New Roman"/>
        </w:rPr>
        <w:t>μm</w:t>
      </w:r>
      <w:proofErr w:type="spellEnd"/>
      <w:r w:rsidR="00A203B1" w:rsidRPr="008B5857">
        <w:rPr>
          <w:rFonts w:ascii="Times New Roman" w:hAnsi="Times New Roman" w:cs="Times New Roman"/>
        </w:rPr>
        <w:t xml:space="preserve"> filters</w:t>
      </w:r>
    </w:p>
    <w:p w14:paraId="3C08FFE4" w14:textId="6D9EE73E" w:rsidR="00842FE5" w:rsidRPr="008B5857" w:rsidRDefault="00842FE5" w:rsidP="00A203B1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50 mL centrifuge tube, 8 per set of experiment</w:t>
      </w:r>
    </w:p>
    <w:p w14:paraId="0B33137D" w14:textId="21D17E9B" w:rsidR="00842FE5" w:rsidRPr="008B5857" w:rsidRDefault="00842FE5" w:rsidP="00842FE5">
      <w:pPr>
        <w:ind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[Chemicals]</w:t>
      </w:r>
    </w:p>
    <w:p w14:paraId="7CF2D546" w14:textId="3AB47D07" w:rsidR="00842FE5" w:rsidRPr="008B5857" w:rsidRDefault="00842FE5" w:rsidP="00AF5C40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lastRenderedPageBreak/>
        <w:t>Gluta</w:t>
      </w:r>
      <w:r w:rsidR="00AF5C40" w:rsidRPr="008B5857">
        <w:rPr>
          <w:rFonts w:ascii="Times New Roman" w:hAnsi="Times New Roman" w:cs="Times New Roman"/>
        </w:rPr>
        <w:t>ra</w:t>
      </w:r>
      <w:r w:rsidRPr="008B5857">
        <w:rPr>
          <w:rFonts w:ascii="Times New Roman" w:hAnsi="Times New Roman" w:cs="Times New Roman"/>
        </w:rPr>
        <w:t>ldehyde 8mL per set of experiment</w:t>
      </w:r>
    </w:p>
    <w:p w14:paraId="5801089E" w14:textId="2DB92872" w:rsidR="00AF5C40" w:rsidRDefault="006B6ED8" w:rsidP="00AF5C40">
      <w:pPr>
        <w:rPr>
          <w:ins w:id="0" w:author="Eva Ho" w:date="2020-02-18T15:00:00Z"/>
          <w:rFonts w:ascii="Times New Roman" w:hAnsi="Times New Roman" w:cs="Times New Roman"/>
        </w:rPr>
      </w:pPr>
      <w:ins w:id="1" w:author="Eva Ho" w:date="2020-02-18T15:00:00Z">
        <w:r>
          <w:rPr>
            <w:rFonts w:ascii="Times New Roman" w:hAnsi="Times New Roman" w:cs="Times New Roman"/>
          </w:rPr>
          <w:t>[Seawater volume]</w:t>
        </w:r>
      </w:ins>
    </w:p>
    <w:p w14:paraId="3351595C" w14:textId="1B39279B" w:rsidR="006B6ED8" w:rsidRDefault="006B6ED8" w:rsidP="00AF5C40">
      <w:pPr>
        <w:rPr>
          <w:ins w:id="2" w:author="Eva Ho" w:date="2020-02-18T15:00:00Z"/>
          <w:rFonts w:ascii="Times New Roman" w:hAnsi="Times New Roman" w:cs="Times New Roman"/>
        </w:rPr>
      </w:pPr>
      <w:proofErr w:type="gramStart"/>
      <w:ins w:id="3" w:author="Eva Ho" w:date="2020-02-18T15:01:00Z">
        <w:r>
          <w:rPr>
            <w:rFonts w:ascii="Times New Roman" w:hAnsi="Times New Roman" w:cs="Times New Roman"/>
          </w:rPr>
          <w:t xml:space="preserve">2L*2 </w:t>
        </w:r>
      </w:ins>
      <w:ins w:id="4" w:author="Eva Ho" w:date="2020-02-18T15:05:00Z">
        <w:r>
          <w:rPr>
            <w:rFonts w:ascii="Times New Roman" w:hAnsi="Times New Roman" w:cs="Times New Roman"/>
          </w:rPr>
          <w:t xml:space="preserve">= 4 L </w:t>
        </w:r>
      </w:ins>
      <w:ins w:id="5" w:author="Eva Ho" w:date="2020-02-18T15:01:00Z">
        <w:r>
          <w:rPr>
            <w:rFonts w:ascii="Times New Roman" w:hAnsi="Times New Roman" w:cs="Times New Roman"/>
          </w:rPr>
          <w:t>for mortality incubation (unfiltered seawater, need to</w:t>
        </w:r>
      </w:ins>
      <w:ins w:id="6" w:author="Eva Ho" w:date="2020-02-18T15:02:00Z">
        <w:r>
          <w:rPr>
            <w:rFonts w:ascii="Times New Roman" w:hAnsi="Times New Roman" w:cs="Times New Roman"/>
          </w:rPr>
          <w:t xml:space="preserve"> </w:t>
        </w:r>
      </w:ins>
      <w:ins w:id="7" w:author="Eva Ho" w:date="2020-02-18T15:01:00Z">
        <w:r>
          <w:rPr>
            <w:rFonts w:ascii="Times New Roman" w:hAnsi="Times New Roman" w:cs="Times New Roman"/>
          </w:rPr>
          <w:t>collect first).</w:t>
        </w:r>
      </w:ins>
      <w:proofErr w:type="gramEnd"/>
    </w:p>
    <w:p w14:paraId="52DDDDE3" w14:textId="77777777" w:rsidR="006B6ED8" w:rsidRPr="008B5857" w:rsidRDefault="006B6ED8" w:rsidP="00AF5C40">
      <w:pPr>
        <w:rPr>
          <w:rFonts w:ascii="Times New Roman" w:hAnsi="Times New Roman" w:cs="Times New Roman"/>
        </w:rPr>
      </w:pPr>
    </w:p>
    <w:p w14:paraId="4B0A449F" w14:textId="65598192" w:rsidR="00D50B65" w:rsidRPr="008B5857" w:rsidRDefault="00A852E4" w:rsidP="00500544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Microbial trophic interactions</w:t>
      </w:r>
    </w:p>
    <w:p w14:paraId="2C2D8A18" w14:textId="081FE224" w:rsidR="006B78D6" w:rsidRPr="008B5857" w:rsidRDefault="006B78D6" w:rsidP="006B78D6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Heterotrophic </w:t>
      </w:r>
      <w:proofErr w:type="spellStart"/>
      <w:r w:rsidRPr="008B5857">
        <w:rPr>
          <w:rFonts w:ascii="Times New Roman" w:hAnsi="Times New Roman" w:cs="Times New Roman"/>
        </w:rPr>
        <w:t>nanoplankton</w:t>
      </w:r>
      <w:proofErr w:type="spellEnd"/>
      <w:r w:rsidRPr="008B5857">
        <w:rPr>
          <w:rFonts w:ascii="Times New Roman" w:hAnsi="Times New Roman" w:cs="Times New Roman"/>
        </w:rPr>
        <w:t xml:space="preserve"> ingestion</w:t>
      </w:r>
      <w:r w:rsidR="00314718" w:rsidRPr="008B5857">
        <w:rPr>
          <w:rFonts w:ascii="Times New Roman" w:hAnsi="Times New Roman" w:cs="Times New Roman"/>
        </w:rPr>
        <w:t xml:space="preserve"> on bacteria</w:t>
      </w:r>
      <w:r w:rsidR="008375B7">
        <w:rPr>
          <w:rFonts w:ascii="Times New Roman" w:hAnsi="Times New Roman" w:cs="Times New Roman"/>
        </w:rPr>
        <w:t xml:space="preserve"> (Exp. 2)</w:t>
      </w:r>
    </w:p>
    <w:p w14:paraId="67553C32" w14:textId="50E82F3A" w:rsidR="00B8648B" w:rsidRPr="008B5857" w:rsidRDefault="00314718" w:rsidP="00B8648B">
      <w:pPr>
        <w:ind w:leftChars="157" w:left="377" w:firstLineChars="79" w:firstLine="19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Prepare 20</w:t>
      </w:r>
      <w:r w:rsidR="00576B55" w:rsidRPr="008B5857">
        <w:rPr>
          <w:rFonts w:ascii="Times New Roman" w:hAnsi="Times New Roman" w:cs="Times New Roman"/>
        </w:rPr>
        <w:t xml:space="preserve"> L 2</w:t>
      </w:r>
      <w:r w:rsidR="00955EB9" w:rsidRPr="008B5857">
        <w:rPr>
          <w:rFonts w:ascii="Times New Roman" w:hAnsi="Times New Roman" w:cs="Times New Roman"/>
        </w:rPr>
        <w:t xml:space="preserve">0 </w:t>
      </w:r>
      <w:proofErr w:type="spellStart"/>
      <w:r w:rsidR="00955EB9" w:rsidRPr="008B5857">
        <w:rPr>
          <w:rFonts w:ascii="Times New Roman" w:hAnsi="Times New Roman" w:cs="Times New Roman"/>
        </w:rPr>
        <w:t>μ</w:t>
      </w:r>
      <w:r w:rsidR="00B8648B" w:rsidRPr="008B5857">
        <w:rPr>
          <w:rFonts w:ascii="Times New Roman" w:hAnsi="Times New Roman" w:cs="Times New Roman"/>
        </w:rPr>
        <w:t>m</w:t>
      </w:r>
      <w:proofErr w:type="spellEnd"/>
      <w:r w:rsidR="00B8648B" w:rsidRPr="008B5857">
        <w:rPr>
          <w:rFonts w:ascii="Times New Roman" w:hAnsi="Times New Roman" w:cs="Times New Roman"/>
        </w:rPr>
        <w:t>-</w:t>
      </w:r>
      <w:r w:rsidR="00955EB9" w:rsidRPr="008B5857">
        <w:rPr>
          <w:rFonts w:ascii="Times New Roman" w:hAnsi="Times New Roman" w:cs="Times New Roman"/>
        </w:rPr>
        <w:t>filtered and</w:t>
      </w:r>
      <w:r w:rsidRPr="008B5857">
        <w:rPr>
          <w:rFonts w:ascii="Times New Roman" w:hAnsi="Times New Roman" w:cs="Times New Roman"/>
        </w:rPr>
        <w:t xml:space="preserve"> 20 L</w:t>
      </w:r>
      <w:r w:rsidR="00955EB9" w:rsidRPr="008B5857">
        <w:rPr>
          <w:rFonts w:ascii="Times New Roman" w:hAnsi="Times New Roman" w:cs="Times New Roman"/>
        </w:rPr>
        <w:t xml:space="preserve"> 0.2 </w:t>
      </w:r>
      <w:proofErr w:type="spellStart"/>
      <w:r w:rsidR="00955EB9" w:rsidRPr="008B5857">
        <w:rPr>
          <w:rFonts w:ascii="Times New Roman" w:hAnsi="Times New Roman" w:cs="Times New Roman"/>
        </w:rPr>
        <w:t>μ</w:t>
      </w:r>
      <w:r w:rsidR="00B8648B" w:rsidRPr="008B5857">
        <w:rPr>
          <w:rFonts w:ascii="Times New Roman" w:hAnsi="Times New Roman" w:cs="Times New Roman"/>
        </w:rPr>
        <w:t>m</w:t>
      </w:r>
      <w:proofErr w:type="spellEnd"/>
      <w:r w:rsidR="00B8648B" w:rsidRPr="008B5857">
        <w:rPr>
          <w:rFonts w:ascii="Times New Roman" w:hAnsi="Times New Roman" w:cs="Times New Roman"/>
        </w:rPr>
        <w:t>-</w:t>
      </w:r>
      <w:r w:rsidR="00955EB9" w:rsidRPr="008B5857">
        <w:rPr>
          <w:rFonts w:ascii="Times New Roman" w:hAnsi="Times New Roman" w:cs="Times New Roman"/>
        </w:rPr>
        <w:t xml:space="preserve">filtered, particle-free seawater. Filled </w:t>
      </w:r>
      <w:r w:rsidR="00B8648B" w:rsidRPr="008B5857">
        <w:rPr>
          <w:rFonts w:ascii="Times New Roman" w:hAnsi="Times New Roman" w:cs="Times New Roman"/>
        </w:rPr>
        <w:t xml:space="preserve">two replicates of </w:t>
      </w:r>
      <w:r w:rsidR="00955EB9" w:rsidRPr="008B5857">
        <w:rPr>
          <w:rFonts w:ascii="Times New Roman" w:hAnsi="Times New Roman" w:cs="Times New Roman"/>
        </w:rPr>
        <w:t>2</w:t>
      </w:r>
      <w:r w:rsidR="00B8648B" w:rsidRPr="008B5857">
        <w:rPr>
          <w:rFonts w:ascii="Times New Roman" w:hAnsi="Times New Roman" w:cs="Times New Roman"/>
        </w:rPr>
        <w:t>L carboys with 100/80/60/40/20/0</w:t>
      </w:r>
      <w:r w:rsidR="00494BFF" w:rsidRPr="008B5857">
        <w:rPr>
          <w:rFonts w:ascii="Times New Roman" w:hAnsi="Times New Roman" w:cs="Times New Roman"/>
        </w:rPr>
        <w:t>% 20</w:t>
      </w:r>
      <w:r w:rsidR="00B8648B" w:rsidRPr="008B5857">
        <w:rPr>
          <w:rFonts w:ascii="Times New Roman" w:hAnsi="Times New Roman" w:cs="Times New Roman"/>
        </w:rPr>
        <w:t xml:space="preserve"> </w:t>
      </w:r>
      <w:proofErr w:type="spellStart"/>
      <w:r w:rsidR="00955EB9" w:rsidRPr="008B5857">
        <w:rPr>
          <w:rFonts w:ascii="Times New Roman" w:hAnsi="Times New Roman" w:cs="Times New Roman"/>
        </w:rPr>
        <w:t>μ</w:t>
      </w:r>
      <w:r w:rsidR="00B8648B" w:rsidRPr="008B5857">
        <w:rPr>
          <w:rFonts w:ascii="Times New Roman" w:hAnsi="Times New Roman" w:cs="Times New Roman"/>
        </w:rPr>
        <w:t>m</w:t>
      </w:r>
      <w:proofErr w:type="spellEnd"/>
      <w:r w:rsidR="00B8648B" w:rsidRPr="008B5857">
        <w:rPr>
          <w:rFonts w:ascii="Times New Roman" w:hAnsi="Times New Roman" w:cs="Times New Roman"/>
        </w:rPr>
        <w:t>-</w:t>
      </w:r>
      <w:r w:rsidR="00494BFF" w:rsidRPr="008B5857">
        <w:rPr>
          <w:rFonts w:ascii="Times New Roman" w:hAnsi="Times New Roman" w:cs="Times New Roman"/>
        </w:rPr>
        <w:t>fil</w:t>
      </w:r>
      <w:r w:rsidR="00B8648B" w:rsidRPr="008B5857">
        <w:rPr>
          <w:rFonts w:ascii="Times New Roman" w:hAnsi="Times New Roman" w:cs="Times New Roman"/>
        </w:rPr>
        <w:t>tered seawater and fill the volume left</w:t>
      </w:r>
      <w:r w:rsidR="00494BFF" w:rsidRPr="008B5857">
        <w:rPr>
          <w:rFonts w:ascii="Times New Roman" w:hAnsi="Times New Roman" w:cs="Times New Roman"/>
        </w:rPr>
        <w:t xml:space="preserve"> with 0.2 </w:t>
      </w:r>
      <w:proofErr w:type="spellStart"/>
      <w:r w:rsidR="00494BFF" w:rsidRPr="008B5857">
        <w:rPr>
          <w:rFonts w:ascii="Times New Roman" w:hAnsi="Times New Roman" w:cs="Times New Roman"/>
        </w:rPr>
        <w:t>μ</w:t>
      </w:r>
      <w:r w:rsidR="00B8648B" w:rsidRPr="008B5857">
        <w:rPr>
          <w:rFonts w:ascii="Times New Roman" w:hAnsi="Times New Roman" w:cs="Times New Roman"/>
        </w:rPr>
        <w:t>m</w:t>
      </w:r>
      <w:proofErr w:type="spellEnd"/>
      <w:r w:rsidR="00B8648B" w:rsidRPr="008B5857">
        <w:rPr>
          <w:rFonts w:ascii="Times New Roman" w:hAnsi="Times New Roman" w:cs="Times New Roman"/>
        </w:rPr>
        <w:t>-filtered water.</w:t>
      </w:r>
      <w:r w:rsidR="002705B0" w:rsidRPr="008B5857">
        <w:rPr>
          <w:rFonts w:ascii="Times New Roman" w:hAnsi="Times New Roman" w:cs="Times New Roman"/>
        </w:rPr>
        <w:t xml:space="preserve"> Incubate the seawater for 12 hrs.</w:t>
      </w:r>
    </w:p>
    <w:p w14:paraId="6F0836F1" w14:textId="76689FDB" w:rsidR="00955EB9" w:rsidRPr="008B5857" w:rsidRDefault="00B8648B" w:rsidP="00B8648B">
      <w:pPr>
        <w:ind w:left="360" w:firstLineChars="86" w:firstLine="206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Bacteria</w:t>
      </w:r>
      <w:r w:rsidR="002705B0" w:rsidRPr="008B5857">
        <w:rPr>
          <w:rFonts w:ascii="Times New Roman" w:hAnsi="Times New Roman" w:cs="Times New Roman"/>
        </w:rPr>
        <w:t xml:space="preserve"> community before and after incubation</w:t>
      </w:r>
      <w:r w:rsidRPr="008B5857">
        <w:rPr>
          <w:rFonts w:ascii="Times New Roman" w:hAnsi="Times New Roman" w:cs="Times New Roman"/>
        </w:rPr>
        <w:t xml:space="preserve"> will be preserved in 0.2 % paraformaldehyde and instantly frozen by liquid nitrogen.</w:t>
      </w:r>
    </w:p>
    <w:p w14:paraId="49587E35" w14:textId="2BDEDC93" w:rsidR="00955EB9" w:rsidRPr="008B5857" w:rsidRDefault="00955EB9" w:rsidP="00314718">
      <w:pPr>
        <w:pStyle w:val="a5"/>
        <w:ind w:leftChars="0"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[Equipment]</w:t>
      </w:r>
    </w:p>
    <w:p w14:paraId="62EE9BCE" w14:textId="77777777" w:rsidR="00955EB9" w:rsidRPr="008B5857" w:rsidRDefault="00955EB9" w:rsidP="00955EB9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Portable pump</w:t>
      </w:r>
    </w:p>
    <w:p w14:paraId="1A102A23" w14:textId="106B92CC" w:rsidR="00314718" w:rsidRPr="008B5857" w:rsidRDefault="00314718" w:rsidP="00955EB9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Filter holders for 1.2 and 0.2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Pr="008B5857">
        <w:rPr>
          <w:rFonts w:ascii="Times New Roman" w:hAnsi="Times New Roman" w:cs="Times New Roman"/>
        </w:rPr>
        <w:t xml:space="preserve"> filter</w:t>
      </w:r>
    </w:p>
    <w:p w14:paraId="76DC24E5" w14:textId="774024C4" w:rsidR="00955EB9" w:rsidRPr="008B5857" w:rsidRDefault="00314718" w:rsidP="00955EB9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20</w:t>
      </w:r>
      <w:r w:rsidR="00955EB9" w:rsidRPr="008B5857">
        <w:rPr>
          <w:rFonts w:ascii="Times New Roman" w:hAnsi="Times New Roman" w:cs="Times New Roman"/>
        </w:rPr>
        <w:t>L carboys, 2 per set of experiment</w:t>
      </w:r>
    </w:p>
    <w:p w14:paraId="76805714" w14:textId="3FF0D354" w:rsidR="00955EB9" w:rsidRPr="008B5857" w:rsidRDefault="00314718" w:rsidP="00955EB9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2</w:t>
      </w:r>
      <w:r w:rsidR="00955EB9" w:rsidRPr="008B5857">
        <w:rPr>
          <w:rFonts w:ascii="Times New Roman" w:hAnsi="Times New Roman" w:cs="Times New Roman"/>
        </w:rPr>
        <w:t>L carboys, 12 per set of experiment</w:t>
      </w:r>
      <w:r w:rsidRPr="008B5857">
        <w:rPr>
          <w:rFonts w:ascii="Times New Roman" w:hAnsi="Times New Roman" w:cs="Times New Roman"/>
        </w:rPr>
        <w:t xml:space="preserve"> (3 sets for the cruise)</w:t>
      </w:r>
    </w:p>
    <w:p w14:paraId="34999E11" w14:textId="1ACD1780" w:rsidR="00955EB9" w:rsidRPr="008B5857" w:rsidRDefault="00314718" w:rsidP="00955EB9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1.2 and </w:t>
      </w:r>
      <w:r w:rsidR="00955EB9" w:rsidRPr="008B5857">
        <w:rPr>
          <w:rFonts w:ascii="Times New Roman" w:hAnsi="Times New Roman" w:cs="Times New Roman"/>
        </w:rPr>
        <w:t xml:space="preserve">0.2 </w:t>
      </w:r>
      <w:proofErr w:type="spellStart"/>
      <w:r w:rsidR="00955EB9" w:rsidRPr="008B5857">
        <w:rPr>
          <w:rFonts w:ascii="Times New Roman" w:hAnsi="Times New Roman" w:cs="Times New Roman"/>
        </w:rPr>
        <w:t>μm</w:t>
      </w:r>
      <w:proofErr w:type="spellEnd"/>
      <w:r w:rsidR="00955EB9" w:rsidRPr="008B5857">
        <w:rPr>
          <w:rFonts w:ascii="Times New Roman" w:hAnsi="Times New Roman" w:cs="Times New Roman"/>
        </w:rPr>
        <w:t xml:space="preserve"> filters</w:t>
      </w:r>
      <w:r w:rsidR="002705B0" w:rsidRPr="008B5857">
        <w:rPr>
          <w:rFonts w:ascii="Times New Roman" w:hAnsi="Times New Roman" w:cs="Times New Roman"/>
        </w:rPr>
        <w:t xml:space="preserve"> (3+3 per set of experiment)</w:t>
      </w:r>
    </w:p>
    <w:p w14:paraId="26EEAE91" w14:textId="6A5F6BDD" w:rsidR="00314718" w:rsidRPr="008B5857" w:rsidRDefault="00314718" w:rsidP="00955EB9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Silicone tubes covered by 20 </w:t>
      </w:r>
      <w:proofErr w:type="spellStart"/>
      <w:r w:rsidRPr="008B5857">
        <w:rPr>
          <w:rFonts w:ascii="Times New Roman" w:hAnsi="Times New Roman" w:cs="Times New Roman"/>
        </w:rPr>
        <w:t>μm</w:t>
      </w:r>
      <w:proofErr w:type="spellEnd"/>
      <w:r w:rsidR="008B4A60" w:rsidRPr="008B5857">
        <w:rPr>
          <w:rFonts w:ascii="Times New Roman" w:hAnsi="Times New Roman" w:cs="Times New Roman"/>
        </w:rPr>
        <w:t xml:space="preserve"> nylon</w:t>
      </w:r>
      <w:r w:rsidRPr="008B5857">
        <w:rPr>
          <w:rFonts w:ascii="Times New Roman" w:hAnsi="Times New Roman" w:cs="Times New Roman"/>
        </w:rPr>
        <w:t xml:space="preserve"> filter.</w:t>
      </w:r>
    </w:p>
    <w:p w14:paraId="185F3A0F" w14:textId="6298D64C" w:rsidR="002705B0" w:rsidRPr="008B5857" w:rsidRDefault="002705B0" w:rsidP="00955EB9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Liquid nitrogen</w:t>
      </w:r>
    </w:p>
    <w:p w14:paraId="79DB9BFC" w14:textId="77A02A5F" w:rsidR="002705B0" w:rsidRPr="008B5857" w:rsidRDefault="002705B0" w:rsidP="00955EB9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2 mL cryo</w:t>
      </w:r>
      <w:r w:rsidR="00DE4F08">
        <w:rPr>
          <w:rFonts w:ascii="Times New Roman" w:hAnsi="Times New Roman" w:cs="Times New Roman"/>
        </w:rPr>
        <w:t xml:space="preserve">genic </w:t>
      </w:r>
      <w:r w:rsidRPr="008B5857">
        <w:rPr>
          <w:rFonts w:ascii="Times New Roman" w:hAnsi="Times New Roman" w:cs="Times New Roman"/>
        </w:rPr>
        <w:t>tube</w:t>
      </w:r>
      <w:r w:rsidR="00DE4F08">
        <w:rPr>
          <w:rFonts w:ascii="Times New Roman" w:hAnsi="Times New Roman" w:cs="Times New Roman"/>
        </w:rPr>
        <w:t>s</w:t>
      </w:r>
      <w:r w:rsidR="004D5C30">
        <w:rPr>
          <w:rFonts w:ascii="Times New Roman" w:hAnsi="Times New Roman" w:cs="Times New Roman"/>
        </w:rPr>
        <w:t>, 48</w:t>
      </w:r>
      <w:r w:rsidRPr="008B5857">
        <w:rPr>
          <w:rFonts w:ascii="Times New Roman" w:hAnsi="Times New Roman" w:cs="Times New Roman"/>
        </w:rPr>
        <w:t xml:space="preserve"> per set of experiment</w:t>
      </w:r>
    </w:p>
    <w:p w14:paraId="08CD6874" w14:textId="6DFE3A32" w:rsidR="006B78D6" w:rsidRPr="008B5857" w:rsidRDefault="00314718" w:rsidP="006B78D6">
      <w:pPr>
        <w:pStyle w:val="a5"/>
        <w:ind w:leftChars="0"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[Chemicals]</w:t>
      </w:r>
    </w:p>
    <w:p w14:paraId="3C2A13D1" w14:textId="0244B262" w:rsidR="002705B0" w:rsidRDefault="004D5C30" w:rsidP="002705B0">
      <w:pPr>
        <w:pStyle w:val="a5"/>
        <w:numPr>
          <w:ilvl w:val="0"/>
          <w:numId w:val="3"/>
        </w:numPr>
        <w:ind w:leftChars="0"/>
        <w:rPr>
          <w:ins w:id="8" w:author="Eva Ho" w:date="2020-02-18T15:02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Paraformaldehyde 96</w:t>
      </w:r>
      <w:r w:rsidR="002705B0" w:rsidRPr="008B5857">
        <w:rPr>
          <w:rFonts w:ascii="Times New Roman" w:hAnsi="Times New Roman" w:cs="Times New Roman"/>
        </w:rPr>
        <w:t xml:space="preserve">0 </w:t>
      </w:r>
      <w:proofErr w:type="spellStart"/>
      <w:r w:rsidR="002705B0" w:rsidRPr="008B5857">
        <w:rPr>
          <w:rFonts w:ascii="Times New Roman" w:hAnsi="Times New Roman" w:cs="Times New Roman"/>
        </w:rPr>
        <w:t>μL</w:t>
      </w:r>
      <w:proofErr w:type="spellEnd"/>
      <w:r w:rsidR="002705B0" w:rsidRPr="008B5857">
        <w:rPr>
          <w:rFonts w:ascii="Times New Roman" w:hAnsi="Times New Roman" w:cs="Times New Roman"/>
        </w:rPr>
        <w:t xml:space="preserve"> per set of experiment</w:t>
      </w:r>
    </w:p>
    <w:p w14:paraId="7B681672" w14:textId="78E3617E" w:rsidR="006B6ED8" w:rsidRDefault="006B6ED8" w:rsidP="006B6ED8">
      <w:pPr>
        <w:ind w:left="360"/>
        <w:rPr>
          <w:ins w:id="9" w:author="Eva Ho" w:date="2020-02-18T15:02:00Z"/>
          <w:rFonts w:ascii="Times New Roman" w:hAnsi="Times New Roman" w:cs="Times New Roman"/>
        </w:rPr>
      </w:pPr>
      <w:ins w:id="10" w:author="Eva Ho" w:date="2020-02-18T15:02:00Z">
        <w:r>
          <w:rPr>
            <w:rFonts w:ascii="Times New Roman" w:hAnsi="Times New Roman" w:cs="Times New Roman"/>
          </w:rPr>
          <w:t>[Seawater volume]</w:t>
        </w:r>
      </w:ins>
    </w:p>
    <w:p w14:paraId="462016E2" w14:textId="33E3EDDB" w:rsidR="006B6ED8" w:rsidRPr="006B6ED8" w:rsidRDefault="006B6ED8" w:rsidP="006B6ED8">
      <w:pPr>
        <w:ind w:left="360"/>
        <w:rPr>
          <w:rFonts w:ascii="Times New Roman" w:hAnsi="Times New Roman" w:cs="Times New Roman"/>
        </w:rPr>
      </w:pPr>
      <w:ins w:id="11" w:author="Eva Ho" w:date="2020-02-18T15:02:00Z">
        <w:r>
          <w:rPr>
            <w:rFonts w:ascii="Times New Roman" w:hAnsi="Times New Roman" w:cs="Times New Roman"/>
          </w:rPr>
          <w:t>2L*</w:t>
        </w:r>
      </w:ins>
      <w:ins w:id="12" w:author="Eva Ho" w:date="2020-02-18T15:03:00Z">
        <w:r>
          <w:rPr>
            <w:rFonts w:ascii="Times New Roman" w:hAnsi="Times New Roman" w:cs="Times New Roman"/>
          </w:rPr>
          <w:t xml:space="preserve">3*2 (20 </w:t>
        </w:r>
        <w:proofErr w:type="spellStart"/>
        <w:r w:rsidRPr="008B5857">
          <w:rPr>
            <w:rFonts w:ascii="Times New Roman" w:hAnsi="Times New Roman" w:cs="Times New Roman"/>
          </w:rPr>
          <w:t>μm</w:t>
        </w:r>
        <w:proofErr w:type="spellEnd"/>
        <w:r w:rsidRPr="008B5857">
          <w:rPr>
            <w:rFonts w:ascii="Times New Roman" w:hAnsi="Times New Roman" w:cs="Times New Roman"/>
          </w:rPr>
          <w:t>-filtered</w:t>
        </w:r>
        <w:r>
          <w:rPr>
            <w:rFonts w:ascii="Times New Roman" w:hAnsi="Times New Roman" w:cs="Times New Roman"/>
          </w:rPr>
          <w:t>) +</w:t>
        </w:r>
      </w:ins>
      <w:ins w:id="13" w:author="Eva Ho" w:date="2020-02-18T15:04:00Z">
        <w:r>
          <w:rPr>
            <w:rFonts w:ascii="Times New Roman" w:hAnsi="Times New Roman" w:cs="Times New Roman"/>
          </w:rPr>
          <w:t xml:space="preserve"> </w:t>
        </w:r>
        <w:r>
          <w:rPr>
            <w:rFonts w:ascii="Times New Roman" w:hAnsi="Times New Roman" w:cs="Times New Roman"/>
          </w:rPr>
          <w:t>2L*3*2 (0</w:t>
        </w:r>
      </w:ins>
      <w:ins w:id="14" w:author="Eva Ho" w:date="2020-02-18T15:05:00Z">
        <w:r>
          <w:rPr>
            <w:rFonts w:ascii="Times New Roman" w:hAnsi="Times New Roman" w:cs="Times New Roman"/>
          </w:rPr>
          <w:t>.2</w:t>
        </w:r>
      </w:ins>
      <w:ins w:id="15" w:author="Eva Ho" w:date="2020-02-18T15:04:00Z">
        <w:r>
          <w:rPr>
            <w:rFonts w:ascii="Times New Roman" w:hAnsi="Times New Roman" w:cs="Times New Roman"/>
          </w:rPr>
          <w:t xml:space="preserve"> </w:t>
        </w:r>
        <w:proofErr w:type="spellStart"/>
        <w:r w:rsidRPr="008B5857">
          <w:rPr>
            <w:rFonts w:ascii="Times New Roman" w:hAnsi="Times New Roman" w:cs="Times New Roman"/>
          </w:rPr>
          <w:t>μm</w:t>
        </w:r>
        <w:proofErr w:type="spellEnd"/>
        <w:r w:rsidRPr="008B5857">
          <w:rPr>
            <w:rFonts w:ascii="Times New Roman" w:hAnsi="Times New Roman" w:cs="Times New Roman"/>
          </w:rPr>
          <w:t>-filtered</w:t>
        </w:r>
        <w:r>
          <w:rPr>
            <w:rFonts w:ascii="Times New Roman" w:hAnsi="Times New Roman" w:cs="Times New Roman"/>
          </w:rPr>
          <w:t>)</w:t>
        </w:r>
      </w:ins>
      <w:ins w:id="16" w:author="Eva Ho" w:date="2020-02-18T15:05:00Z">
        <w:r>
          <w:rPr>
            <w:rFonts w:ascii="Times New Roman" w:hAnsi="Times New Roman" w:cs="Times New Roman"/>
          </w:rPr>
          <w:t xml:space="preserve"> = 24 L</w:t>
        </w:r>
      </w:ins>
    </w:p>
    <w:p w14:paraId="65B36771" w14:textId="77777777" w:rsidR="00314718" w:rsidRPr="008B5857" w:rsidRDefault="00314718" w:rsidP="006B78D6">
      <w:pPr>
        <w:pStyle w:val="a5"/>
        <w:ind w:leftChars="0" w:left="360"/>
        <w:rPr>
          <w:rFonts w:ascii="Times New Roman" w:hAnsi="Times New Roman" w:cs="Times New Roman"/>
        </w:rPr>
        <w:sectPr w:rsidR="00314718" w:rsidRPr="008B5857" w:rsidSect="00802F8D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tbl>
      <w:tblPr>
        <w:tblStyle w:val="a6"/>
        <w:tblpPr w:leftFromText="180" w:rightFromText="180" w:vertAnchor="page" w:horzAnchor="page" w:tblpX="1437" w:tblpY="2224"/>
        <w:tblW w:w="14528" w:type="dxa"/>
        <w:tblLook w:val="04A0" w:firstRow="1" w:lastRow="0" w:firstColumn="1" w:lastColumn="0" w:noHBand="0" w:noVBand="1"/>
      </w:tblPr>
      <w:tblGrid>
        <w:gridCol w:w="1695"/>
        <w:gridCol w:w="1532"/>
        <w:gridCol w:w="1612"/>
        <w:gridCol w:w="1506"/>
        <w:gridCol w:w="1418"/>
        <w:gridCol w:w="1392"/>
        <w:gridCol w:w="1457"/>
        <w:gridCol w:w="1795"/>
        <w:gridCol w:w="2121"/>
      </w:tblGrid>
      <w:tr w:rsidR="008B4A60" w:rsidRPr="008B5857" w14:paraId="37903443" w14:textId="77777777" w:rsidTr="00B37A2D">
        <w:trPr>
          <w:trHeight w:val="1125"/>
        </w:trPr>
        <w:tc>
          <w:tcPr>
            <w:tcW w:w="1695" w:type="dxa"/>
            <w:tcBorders>
              <w:tl2br w:val="single" w:sz="4" w:space="0" w:color="auto"/>
            </w:tcBorders>
          </w:tcPr>
          <w:p w14:paraId="6F8E3C15" w14:textId="025C3329" w:rsidR="00314718" w:rsidRPr="008B5857" w:rsidRDefault="008B4A60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8B5857">
              <w:rPr>
                <w:rFonts w:ascii="Times New Roman" w:hAnsi="Times New Roman" w:cs="Times New Roman"/>
              </w:rPr>
              <w:t>Equi</w:t>
            </w:r>
            <w:proofErr w:type="spellEnd"/>
            <w:r w:rsidRPr="008B5857">
              <w:rPr>
                <w:rFonts w:ascii="Times New Roman" w:hAnsi="Times New Roman" w:cs="Times New Roman"/>
              </w:rPr>
              <w:t>/</w:t>
            </w:r>
            <w:proofErr w:type="spellStart"/>
            <w:r w:rsidRPr="008B5857">
              <w:rPr>
                <w:rFonts w:ascii="Times New Roman" w:hAnsi="Times New Roman" w:cs="Times New Roman"/>
              </w:rPr>
              <w:t>Che</w:t>
            </w:r>
            <w:proofErr w:type="spellEnd"/>
          </w:p>
        </w:tc>
        <w:tc>
          <w:tcPr>
            <w:tcW w:w="1532" w:type="dxa"/>
          </w:tcPr>
          <w:p w14:paraId="3EA3F355" w14:textId="2623563B" w:rsidR="00314718" w:rsidRPr="008B5857" w:rsidRDefault="008B4A60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2L Carboy</w:t>
            </w:r>
          </w:p>
        </w:tc>
        <w:tc>
          <w:tcPr>
            <w:tcW w:w="1612" w:type="dxa"/>
          </w:tcPr>
          <w:p w14:paraId="32BAC78A" w14:textId="34AFE0F7" w:rsidR="00314718" w:rsidRPr="008B5857" w:rsidRDefault="008B4A60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20 L Carboy</w:t>
            </w:r>
          </w:p>
        </w:tc>
        <w:tc>
          <w:tcPr>
            <w:tcW w:w="1506" w:type="dxa"/>
          </w:tcPr>
          <w:p w14:paraId="4285D3CC" w14:textId="28A6A2C3" w:rsidR="00314718" w:rsidRPr="008B5857" w:rsidRDefault="008B4A60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 xml:space="preserve">Silicone tube with 20 </w:t>
            </w:r>
            <w:proofErr w:type="spellStart"/>
            <w:r w:rsidRPr="008B5857">
              <w:rPr>
                <w:rFonts w:ascii="Times New Roman" w:hAnsi="Times New Roman" w:cs="Times New Roman"/>
              </w:rPr>
              <w:t>μm</w:t>
            </w:r>
            <w:proofErr w:type="spellEnd"/>
            <w:r w:rsidRPr="008B5857">
              <w:rPr>
                <w:rFonts w:ascii="Times New Roman" w:hAnsi="Times New Roman" w:cs="Times New Roman"/>
              </w:rPr>
              <w:t xml:space="preserve"> filter</w:t>
            </w:r>
          </w:p>
        </w:tc>
        <w:tc>
          <w:tcPr>
            <w:tcW w:w="1418" w:type="dxa"/>
          </w:tcPr>
          <w:p w14:paraId="231B0AB5" w14:textId="7B7C4B3D" w:rsidR="00314718" w:rsidRPr="008B5857" w:rsidRDefault="008B4A60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 xml:space="preserve">1.2/0.2 </w:t>
            </w:r>
            <w:proofErr w:type="spellStart"/>
            <w:r w:rsidRPr="008B5857">
              <w:rPr>
                <w:rFonts w:ascii="Times New Roman" w:hAnsi="Times New Roman" w:cs="Times New Roman"/>
              </w:rPr>
              <w:t>μm</w:t>
            </w:r>
            <w:proofErr w:type="spellEnd"/>
            <w:r w:rsidRPr="008B5857">
              <w:rPr>
                <w:rFonts w:ascii="Times New Roman" w:hAnsi="Times New Roman" w:cs="Times New Roman"/>
              </w:rPr>
              <w:t xml:space="preserve"> cellulous filter</w:t>
            </w:r>
          </w:p>
        </w:tc>
        <w:tc>
          <w:tcPr>
            <w:tcW w:w="1392" w:type="dxa"/>
          </w:tcPr>
          <w:p w14:paraId="5F76942C" w14:textId="0D110245" w:rsidR="00314718" w:rsidRPr="008B5857" w:rsidRDefault="008B4A60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50 mL centrifuge tube</w:t>
            </w:r>
          </w:p>
        </w:tc>
        <w:tc>
          <w:tcPr>
            <w:tcW w:w="1457" w:type="dxa"/>
          </w:tcPr>
          <w:p w14:paraId="631F54B1" w14:textId="2E212B0A" w:rsidR="00314718" w:rsidRPr="008B5857" w:rsidRDefault="008B4A60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2 mL cryogenic tube</w:t>
            </w:r>
          </w:p>
        </w:tc>
        <w:tc>
          <w:tcPr>
            <w:tcW w:w="1795" w:type="dxa"/>
          </w:tcPr>
          <w:p w14:paraId="314D94C2" w14:textId="77777777" w:rsidR="00314718" w:rsidRPr="008B5857" w:rsidRDefault="008B4A60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Glutaraldehyde</w:t>
            </w:r>
          </w:p>
          <w:p w14:paraId="4400FC0B" w14:textId="189D5B37" w:rsidR="00B37A2D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(mL)</w:t>
            </w:r>
          </w:p>
        </w:tc>
        <w:tc>
          <w:tcPr>
            <w:tcW w:w="2121" w:type="dxa"/>
          </w:tcPr>
          <w:p w14:paraId="67C10E2A" w14:textId="77777777" w:rsidR="00314718" w:rsidRPr="008B5857" w:rsidRDefault="008B4A60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Paraformaldehyde</w:t>
            </w:r>
          </w:p>
          <w:p w14:paraId="74D2017E" w14:textId="5D49FAFD" w:rsidR="00B37A2D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(</w:t>
            </w:r>
            <w:proofErr w:type="spellStart"/>
            <w:r w:rsidRPr="008B5857">
              <w:rPr>
                <w:rFonts w:ascii="Times New Roman" w:hAnsi="Times New Roman" w:cs="Times New Roman"/>
              </w:rPr>
              <w:t>μL</w:t>
            </w:r>
            <w:proofErr w:type="spellEnd"/>
            <w:r w:rsidRPr="008B5857">
              <w:rPr>
                <w:rFonts w:ascii="Times New Roman" w:hAnsi="Times New Roman" w:cs="Times New Roman"/>
              </w:rPr>
              <w:t>)</w:t>
            </w:r>
          </w:p>
        </w:tc>
      </w:tr>
      <w:tr w:rsidR="008B4A60" w:rsidRPr="008B5857" w14:paraId="359C1F64" w14:textId="77777777" w:rsidTr="00B37A2D">
        <w:tc>
          <w:tcPr>
            <w:tcW w:w="1695" w:type="dxa"/>
          </w:tcPr>
          <w:p w14:paraId="3231C0FD" w14:textId="0FE31A73" w:rsidR="00314718" w:rsidRPr="008B5857" w:rsidRDefault="008B4A60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proofErr w:type="spellStart"/>
            <w:r w:rsidRPr="008B5857">
              <w:rPr>
                <w:rFonts w:ascii="Times New Roman" w:hAnsi="Times New Roman" w:cs="Times New Roman"/>
              </w:rPr>
              <w:t>Nanoflagellate</w:t>
            </w:r>
            <w:proofErr w:type="spellEnd"/>
            <w:r w:rsidRPr="008B5857">
              <w:rPr>
                <w:rFonts w:ascii="Times New Roman" w:hAnsi="Times New Roman" w:cs="Times New Roman"/>
              </w:rPr>
              <w:t xml:space="preserve"> production </w:t>
            </w:r>
          </w:p>
        </w:tc>
        <w:tc>
          <w:tcPr>
            <w:tcW w:w="1532" w:type="dxa"/>
          </w:tcPr>
          <w:p w14:paraId="39C56ACC" w14:textId="087511E7" w:rsidR="00314718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--  (dilution)</w:t>
            </w:r>
          </w:p>
        </w:tc>
        <w:tc>
          <w:tcPr>
            <w:tcW w:w="1612" w:type="dxa"/>
          </w:tcPr>
          <w:p w14:paraId="4F26CB68" w14:textId="77777777" w:rsidR="00314718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--</w:t>
            </w:r>
          </w:p>
          <w:p w14:paraId="659EF97C" w14:textId="09D727F3" w:rsidR="00B37A2D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(dilution)</w:t>
            </w:r>
          </w:p>
        </w:tc>
        <w:tc>
          <w:tcPr>
            <w:tcW w:w="1506" w:type="dxa"/>
          </w:tcPr>
          <w:p w14:paraId="6512147F" w14:textId="77777777" w:rsidR="00B37A2D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 xml:space="preserve">-- </w:t>
            </w:r>
          </w:p>
          <w:p w14:paraId="1ED60109" w14:textId="01A93378" w:rsidR="00314718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(dilution)</w:t>
            </w:r>
          </w:p>
        </w:tc>
        <w:tc>
          <w:tcPr>
            <w:tcW w:w="1418" w:type="dxa"/>
          </w:tcPr>
          <w:p w14:paraId="60C3206E" w14:textId="77777777" w:rsidR="00314718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--</w:t>
            </w:r>
          </w:p>
          <w:p w14:paraId="12F27AD5" w14:textId="38C009E2" w:rsidR="00B37A2D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(dilution)</w:t>
            </w:r>
          </w:p>
        </w:tc>
        <w:tc>
          <w:tcPr>
            <w:tcW w:w="1392" w:type="dxa"/>
          </w:tcPr>
          <w:p w14:paraId="7B5EF892" w14:textId="3A47E87C" w:rsidR="00314718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7" w:type="dxa"/>
          </w:tcPr>
          <w:p w14:paraId="0572E5EA" w14:textId="73AEBE87" w:rsidR="00314718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95" w:type="dxa"/>
          </w:tcPr>
          <w:p w14:paraId="23EAF2A3" w14:textId="11D026F3" w:rsidR="00314718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1" w:type="dxa"/>
          </w:tcPr>
          <w:p w14:paraId="076B2CA3" w14:textId="48F91AB7" w:rsidR="00314718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</w:tr>
      <w:tr w:rsidR="008B4A60" w:rsidRPr="008B5857" w14:paraId="1FAA0EF4" w14:textId="77777777" w:rsidTr="00B37A2D">
        <w:tc>
          <w:tcPr>
            <w:tcW w:w="1695" w:type="dxa"/>
          </w:tcPr>
          <w:p w14:paraId="416CFF51" w14:textId="1E563717" w:rsidR="00314718" w:rsidRPr="008B5857" w:rsidRDefault="008B4A60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proofErr w:type="spellStart"/>
            <w:r w:rsidRPr="008B5857">
              <w:rPr>
                <w:rFonts w:ascii="Times New Roman" w:hAnsi="Times New Roman" w:cs="Times New Roman"/>
              </w:rPr>
              <w:t>Nanoplankton</w:t>
            </w:r>
            <w:proofErr w:type="spellEnd"/>
            <w:r w:rsidRPr="008B5857">
              <w:rPr>
                <w:rFonts w:ascii="Times New Roman" w:hAnsi="Times New Roman" w:cs="Times New Roman"/>
              </w:rPr>
              <w:t xml:space="preserve"> mortality</w:t>
            </w:r>
          </w:p>
        </w:tc>
        <w:tc>
          <w:tcPr>
            <w:tcW w:w="1532" w:type="dxa"/>
          </w:tcPr>
          <w:p w14:paraId="0D8BA4EA" w14:textId="54E2913C" w:rsidR="00314718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2+1</w:t>
            </w:r>
            <w:r w:rsidRPr="008B5857">
              <w:rPr>
                <w:rFonts w:ascii="Times New Roman" w:hAnsi="Times New Roman" w:cs="Times New Roman"/>
                <w:vertAlign w:val="superscript"/>
              </w:rPr>
              <w:t>§</w:t>
            </w:r>
          </w:p>
        </w:tc>
        <w:tc>
          <w:tcPr>
            <w:tcW w:w="1612" w:type="dxa"/>
          </w:tcPr>
          <w:p w14:paraId="41425A5B" w14:textId="5F1F7544" w:rsidR="00B37A2D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6" w:type="dxa"/>
          </w:tcPr>
          <w:p w14:paraId="29913B7D" w14:textId="7A2EB5BE" w:rsidR="00314718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14:paraId="43A3E980" w14:textId="288E9F56" w:rsidR="00B37A2D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2" w:type="dxa"/>
          </w:tcPr>
          <w:p w14:paraId="0241AB18" w14:textId="708CBB15" w:rsidR="00314718" w:rsidRPr="008B5857" w:rsidRDefault="00557DD6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7" w:type="dxa"/>
          </w:tcPr>
          <w:p w14:paraId="2C4D7829" w14:textId="61F20252" w:rsidR="00314718" w:rsidRPr="008B5857" w:rsidRDefault="00557DD6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95" w:type="dxa"/>
          </w:tcPr>
          <w:p w14:paraId="33077877" w14:textId="7972ECF3" w:rsidR="00314718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1" w:type="dxa"/>
          </w:tcPr>
          <w:p w14:paraId="40A54738" w14:textId="1782C2D0" w:rsidR="00314718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</w:tr>
      <w:tr w:rsidR="008B4A60" w:rsidRPr="008B5857" w14:paraId="4C41DC98" w14:textId="77777777" w:rsidTr="00B37A2D">
        <w:tc>
          <w:tcPr>
            <w:tcW w:w="1695" w:type="dxa"/>
          </w:tcPr>
          <w:p w14:paraId="5A0C77C9" w14:textId="7D0CC196" w:rsidR="00314718" w:rsidRPr="008B5857" w:rsidRDefault="008B4A60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proofErr w:type="spellStart"/>
            <w:r w:rsidRPr="008B5857">
              <w:rPr>
                <w:rFonts w:ascii="Times New Roman" w:hAnsi="Times New Roman" w:cs="Times New Roman"/>
              </w:rPr>
              <w:t>Nanoplankton</w:t>
            </w:r>
            <w:proofErr w:type="spellEnd"/>
            <w:r w:rsidRPr="008B5857">
              <w:rPr>
                <w:rFonts w:ascii="Times New Roman" w:hAnsi="Times New Roman" w:cs="Times New Roman"/>
              </w:rPr>
              <w:t xml:space="preserve"> dilution</w:t>
            </w:r>
          </w:p>
        </w:tc>
        <w:tc>
          <w:tcPr>
            <w:tcW w:w="1532" w:type="dxa"/>
          </w:tcPr>
          <w:p w14:paraId="2B5C4F5C" w14:textId="142E4C03" w:rsidR="00314718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12+1</w:t>
            </w:r>
          </w:p>
        </w:tc>
        <w:tc>
          <w:tcPr>
            <w:tcW w:w="1612" w:type="dxa"/>
          </w:tcPr>
          <w:p w14:paraId="0F5D4122" w14:textId="0E78615C" w:rsidR="00314718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6" w:type="dxa"/>
          </w:tcPr>
          <w:p w14:paraId="07987E7C" w14:textId="6CFF2133" w:rsidR="00314718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14:paraId="00391951" w14:textId="12A98004" w:rsidR="00314718" w:rsidRPr="008B5857" w:rsidRDefault="00B37A2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3/3</w:t>
            </w:r>
          </w:p>
        </w:tc>
        <w:tc>
          <w:tcPr>
            <w:tcW w:w="1392" w:type="dxa"/>
          </w:tcPr>
          <w:p w14:paraId="298CE9BB" w14:textId="1C5000FF" w:rsidR="00314718" w:rsidRPr="008B5857" w:rsidRDefault="00557DD6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7" w:type="dxa"/>
          </w:tcPr>
          <w:p w14:paraId="1DEF7258" w14:textId="01EF01B3" w:rsidR="00314718" w:rsidRPr="008B5857" w:rsidRDefault="0095579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 (2 replicates)</w:t>
            </w:r>
          </w:p>
        </w:tc>
        <w:tc>
          <w:tcPr>
            <w:tcW w:w="1795" w:type="dxa"/>
          </w:tcPr>
          <w:p w14:paraId="06025FCE" w14:textId="591BA9AD" w:rsidR="00314718" w:rsidRPr="008B5857" w:rsidRDefault="00557DD6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 w:rsidRPr="008B585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21" w:type="dxa"/>
          </w:tcPr>
          <w:p w14:paraId="24222067" w14:textId="6B6B3765" w:rsidR="00314718" w:rsidRPr="008B5857" w:rsidRDefault="0095579D" w:rsidP="008B4A60">
            <w:pPr>
              <w:pStyle w:val="a5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</w:t>
            </w:r>
            <w:r w:rsidR="00557DD6" w:rsidRPr="008B5857">
              <w:rPr>
                <w:rFonts w:ascii="Times New Roman" w:hAnsi="Times New Roman" w:cs="Times New Roman"/>
              </w:rPr>
              <w:t>0</w:t>
            </w:r>
          </w:p>
        </w:tc>
      </w:tr>
    </w:tbl>
    <w:p w14:paraId="4D0B8FD7" w14:textId="56610FF3" w:rsidR="00314718" w:rsidRPr="00DE4F08" w:rsidRDefault="008B4A60" w:rsidP="006B78D6">
      <w:pPr>
        <w:pStyle w:val="a5"/>
        <w:ind w:leftChars="0" w:left="360"/>
        <w:rPr>
          <w:rFonts w:ascii="Times New Roman" w:hAnsi="Times New Roman" w:cs="Times New Roman"/>
          <w:b/>
        </w:rPr>
      </w:pPr>
      <w:r w:rsidRPr="00DE4F08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CF636" wp14:editId="1AC49EBC">
                <wp:simplePos x="0" y="0"/>
                <wp:positionH relativeFrom="margin">
                  <wp:posOffset>0</wp:posOffset>
                </wp:positionH>
                <wp:positionV relativeFrom="paragraph">
                  <wp:posOffset>806450</wp:posOffset>
                </wp:positionV>
                <wp:extent cx="609600" cy="353060"/>
                <wp:effectExtent l="0" t="0" r="0" b="8890"/>
                <wp:wrapSquare wrapText="bothSides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60960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0E7E0" w14:textId="65E00932" w:rsidR="008B5857" w:rsidRDefault="008B5857">
                            <w:proofErr w:type="spellStart"/>
                            <w:r>
                              <w:t>Exp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87CF63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63.5pt;width:48pt;height:27.8pt;rotation:18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" filled="f" stroked="f">
                <v:textbox>
                  <w:txbxContent>
                    <w:p w14:paraId="33B0E7E0" w14:textId="65E00932" w:rsidR="008B5857" w:rsidRDefault="008B5857">
                      <w:proofErr w:type="spellStart"/>
                      <w:r>
                        <w:t>Exp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E4F08">
        <w:rPr>
          <w:rFonts w:ascii="Times New Roman" w:hAnsi="Times New Roman" w:cs="Times New Roman"/>
          <w:b/>
        </w:rPr>
        <w:t>Equipment and chemicals for seawater incubation (</w:t>
      </w:r>
      <w:proofErr w:type="spellStart"/>
      <w:r w:rsidRPr="00DE4F08">
        <w:rPr>
          <w:rFonts w:ascii="Times New Roman" w:hAnsi="Times New Roman" w:cs="Times New Roman"/>
          <w:b/>
        </w:rPr>
        <w:t>nanoflagellate</w:t>
      </w:r>
      <w:proofErr w:type="spellEnd"/>
      <w:r w:rsidRPr="00DE4F08">
        <w:rPr>
          <w:rFonts w:ascii="Times New Roman" w:hAnsi="Times New Roman" w:cs="Times New Roman"/>
          <w:b/>
        </w:rPr>
        <w:t xml:space="preserve"> incubation and dilution)</w:t>
      </w:r>
      <w:r w:rsidR="00B37A2D" w:rsidRPr="00DE4F08">
        <w:rPr>
          <w:rFonts w:ascii="Times New Roman" w:hAnsi="Times New Roman" w:cs="Times New Roman"/>
          <w:b/>
        </w:rPr>
        <w:t xml:space="preserve"> per station</w:t>
      </w:r>
    </w:p>
    <w:p w14:paraId="72804803" w14:textId="535CC908" w:rsidR="008B4A60" w:rsidRPr="008B5857" w:rsidRDefault="00B37A2D" w:rsidP="006B78D6">
      <w:pPr>
        <w:pStyle w:val="a5"/>
        <w:ind w:leftChars="0" w:left="360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>§</w:t>
      </w:r>
      <w:r w:rsidR="00557DD6" w:rsidRPr="008B5857">
        <w:rPr>
          <w:rFonts w:ascii="Times New Roman" w:hAnsi="Times New Roman" w:cs="Times New Roman"/>
        </w:rPr>
        <w:t xml:space="preserve"> For </w:t>
      </w:r>
      <w:proofErr w:type="spellStart"/>
      <w:r w:rsidR="00557DD6" w:rsidRPr="008B5857">
        <w:rPr>
          <w:rFonts w:ascii="Times New Roman" w:hAnsi="Times New Roman" w:cs="Times New Roman"/>
        </w:rPr>
        <w:t>nanoflagellate</w:t>
      </w:r>
      <w:proofErr w:type="spellEnd"/>
      <w:r w:rsidR="00557DD6" w:rsidRPr="008B5857">
        <w:rPr>
          <w:rFonts w:ascii="Times New Roman" w:hAnsi="Times New Roman" w:cs="Times New Roman"/>
        </w:rPr>
        <w:t xml:space="preserve"> mortality incubation, fill the two 2L carboys with unfiltered whole water before preparing 20 </w:t>
      </w:r>
      <w:proofErr w:type="spellStart"/>
      <w:r w:rsidR="00557DD6" w:rsidRPr="008B5857">
        <w:rPr>
          <w:rFonts w:ascii="Times New Roman" w:hAnsi="Times New Roman" w:cs="Times New Roman"/>
        </w:rPr>
        <w:t>μm</w:t>
      </w:r>
      <w:proofErr w:type="spellEnd"/>
      <w:r w:rsidR="00557DD6" w:rsidRPr="008B5857">
        <w:rPr>
          <w:rFonts w:ascii="Times New Roman" w:hAnsi="Times New Roman" w:cs="Times New Roman"/>
        </w:rPr>
        <w:t>-filtered water for production and dilution experiments.</w:t>
      </w:r>
    </w:p>
    <w:p w14:paraId="34E11C4E" w14:textId="5048DE51" w:rsidR="00557DD6" w:rsidRPr="006B6ED8" w:rsidRDefault="00557DD6" w:rsidP="006B78D6">
      <w:pPr>
        <w:pStyle w:val="a5"/>
        <w:ind w:leftChars="0" w:left="360"/>
        <w:rPr>
          <w:rFonts w:ascii="Times New Roman" w:hAnsi="Times New Roman" w:cs="Times New Roman"/>
          <w:highlight w:val="yellow"/>
          <w:rPrChange w:id="17" w:author="Eva Ho" w:date="2020-02-18T15:08:00Z">
            <w:rPr>
              <w:rFonts w:ascii="Times New Roman" w:hAnsi="Times New Roman" w:cs="Times New Roman"/>
            </w:rPr>
          </w:rPrChange>
        </w:rPr>
      </w:pPr>
      <w:r w:rsidRPr="006B6ED8">
        <w:rPr>
          <w:rFonts w:ascii="Times New Roman" w:hAnsi="Times New Roman" w:cs="Times New Roman"/>
          <w:highlight w:val="yellow"/>
          <w:rPrChange w:id="18" w:author="Eva Ho" w:date="2020-02-18T15:08:00Z">
            <w:rPr>
              <w:rFonts w:ascii="Times New Roman" w:hAnsi="Times New Roman" w:cs="Times New Roman"/>
            </w:rPr>
          </w:rPrChange>
        </w:rPr>
        <w:t>[Seawater volume]</w:t>
      </w:r>
    </w:p>
    <w:p w14:paraId="29991378" w14:textId="484AB19E" w:rsidR="00557DD6" w:rsidRPr="006B6ED8" w:rsidRDefault="00557DD6" w:rsidP="006B78D6">
      <w:pPr>
        <w:pStyle w:val="a5"/>
        <w:ind w:leftChars="0" w:left="360"/>
        <w:rPr>
          <w:rFonts w:ascii="Times New Roman" w:hAnsi="Times New Roman" w:cs="Times New Roman"/>
          <w:highlight w:val="yellow"/>
          <w:rPrChange w:id="19" w:author="Eva Ho" w:date="2020-02-18T15:08:00Z">
            <w:rPr>
              <w:rFonts w:ascii="Times New Roman" w:hAnsi="Times New Roman" w:cs="Times New Roman"/>
            </w:rPr>
          </w:rPrChange>
        </w:rPr>
      </w:pPr>
      <w:r w:rsidRPr="006B6ED8">
        <w:rPr>
          <w:rFonts w:ascii="Times New Roman" w:hAnsi="Times New Roman" w:cs="Times New Roman"/>
          <w:highlight w:val="yellow"/>
          <w:rPrChange w:id="20" w:author="Eva Ho" w:date="2020-02-18T15:08:00Z">
            <w:rPr>
              <w:rFonts w:ascii="Times New Roman" w:hAnsi="Times New Roman" w:cs="Times New Roman"/>
            </w:rPr>
          </w:rPrChange>
        </w:rPr>
        <w:t>4L whole water + 12L 20μm-filtered water + 12L 0.2μm-filtered water = 28 L (at least)</w:t>
      </w:r>
    </w:p>
    <w:p w14:paraId="026FA764" w14:textId="10755F87" w:rsidR="008B5857" w:rsidRPr="008B5857" w:rsidRDefault="008B5857" w:rsidP="006B78D6">
      <w:pPr>
        <w:pStyle w:val="a5"/>
        <w:ind w:leftChars="0" w:left="360"/>
        <w:rPr>
          <w:rFonts w:ascii="Times New Roman" w:hAnsi="Times New Roman" w:cs="Times New Roman"/>
        </w:rPr>
      </w:pPr>
      <w:r w:rsidRPr="006B6ED8">
        <w:rPr>
          <w:rFonts w:ascii="Times New Roman" w:hAnsi="Times New Roman" w:cs="Times New Roman"/>
          <w:highlight w:val="yellow"/>
          <w:rPrChange w:id="21" w:author="Eva Ho" w:date="2020-02-18T15:08:00Z">
            <w:rPr>
              <w:rFonts w:ascii="Times New Roman" w:hAnsi="Times New Roman" w:cs="Times New Roman"/>
            </w:rPr>
          </w:rPrChange>
        </w:rPr>
        <w:t>Need 1-2 dark incubation tank for all these carboys.</w:t>
      </w:r>
      <w:bookmarkStart w:id="22" w:name="_GoBack"/>
      <w:bookmarkEnd w:id="22"/>
    </w:p>
    <w:sectPr w:rsidR="008B5857" w:rsidRPr="008B5857" w:rsidSect="00314718">
      <w:pgSz w:w="16840" w:h="11900" w:orient="landscape"/>
      <w:pgMar w:top="1800" w:right="1440" w:bottom="1800" w:left="1440" w:header="851" w:footer="992" w:gutter="0"/>
      <w:cols w:space="425"/>
      <w:docGrid w:type="lines" w:linePitch="423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1A45C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5473"/>
    <w:multiLevelType w:val="hybridMultilevel"/>
    <w:tmpl w:val="45DC8C38"/>
    <w:lvl w:ilvl="0" w:tplc="C518C3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1128D4"/>
    <w:multiLevelType w:val="hybridMultilevel"/>
    <w:tmpl w:val="AC62BFE0"/>
    <w:lvl w:ilvl="0" w:tplc="20085454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38A3758E"/>
    <w:multiLevelType w:val="hybridMultilevel"/>
    <w:tmpl w:val="6F188880"/>
    <w:lvl w:ilvl="0" w:tplc="EAA2E0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5447415"/>
    <w:multiLevelType w:val="hybridMultilevel"/>
    <w:tmpl w:val="781C4B0C"/>
    <w:lvl w:ilvl="0" w:tplc="AB7053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4AB3305"/>
    <w:multiLevelType w:val="hybridMultilevel"/>
    <w:tmpl w:val="70FC0B42"/>
    <w:lvl w:ilvl="0" w:tplc="100266B4">
      <w:start w:val="20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scarFHC">
    <w15:presenceInfo w15:providerId="None" w15:userId="OscarFH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trackRevisions/>
  <w:defaultTabStop w:val="48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942"/>
    <w:rsid w:val="00107B79"/>
    <w:rsid w:val="0014601C"/>
    <w:rsid w:val="00146C74"/>
    <w:rsid w:val="001536A7"/>
    <w:rsid w:val="002705B0"/>
    <w:rsid w:val="002D1874"/>
    <w:rsid w:val="00314718"/>
    <w:rsid w:val="003D4E9E"/>
    <w:rsid w:val="00494BFF"/>
    <w:rsid w:val="004D5C30"/>
    <w:rsid w:val="00500544"/>
    <w:rsid w:val="00557DD6"/>
    <w:rsid w:val="00576B55"/>
    <w:rsid w:val="0060691F"/>
    <w:rsid w:val="00675F64"/>
    <w:rsid w:val="006B6ED8"/>
    <w:rsid w:val="006B78D6"/>
    <w:rsid w:val="006C195E"/>
    <w:rsid w:val="00756304"/>
    <w:rsid w:val="00802F8D"/>
    <w:rsid w:val="008375B7"/>
    <w:rsid w:val="00842FE5"/>
    <w:rsid w:val="008B235D"/>
    <w:rsid w:val="008B41BA"/>
    <w:rsid w:val="008B4A60"/>
    <w:rsid w:val="008B5857"/>
    <w:rsid w:val="008F0CC8"/>
    <w:rsid w:val="0095579D"/>
    <w:rsid w:val="00955EB9"/>
    <w:rsid w:val="00973938"/>
    <w:rsid w:val="00A203B1"/>
    <w:rsid w:val="00A4002F"/>
    <w:rsid w:val="00A52942"/>
    <w:rsid w:val="00A852E4"/>
    <w:rsid w:val="00A97664"/>
    <w:rsid w:val="00AC4A84"/>
    <w:rsid w:val="00AF5C40"/>
    <w:rsid w:val="00B37A2D"/>
    <w:rsid w:val="00B8648B"/>
    <w:rsid w:val="00BC30A1"/>
    <w:rsid w:val="00BF7D17"/>
    <w:rsid w:val="00C22DED"/>
    <w:rsid w:val="00C27B64"/>
    <w:rsid w:val="00C37D67"/>
    <w:rsid w:val="00C44FF1"/>
    <w:rsid w:val="00CC6ECC"/>
    <w:rsid w:val="00CF4E2F"/>
    <w:rsid w:val="00D50B65"/>
    <w:rsid w:val="00DA1CAA"/>
    <w:rsid w:val="00DE4F08"/>
    <w:rsid w:val="00E14BC7"/>
    <w:rsid w:val="00EB3E03"/>
    <w:rsid w:val="00EC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D629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054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00544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500544"/>
    <w:rPr>
      <w:rFonts w:ascii="Heiti TC Light" w:eastAsia="Heiti TC Light"/>
      <w:sz w:val="18"/>
      <w:szCs w:val="18"/>
    </w:rPr>
  </w:style>
  <w:style w:type="paragraph" w:styleId="a5">
    <w:name w:val="List Paragraph"/>
    <w:basedOn w:val="a"/>
    <w:uiPriority w:val="34"/>
    <w:qFormat/>
    <w:rsid w:val="00146C74"/>
    <w:pPr>
      <w:ind w:leftChars="200" w:left="480"/>
    </w:pPr>
  </w:style>
  <w:style w:type="table" w:styleId="a6">
    <w:name w:val="Table Grid"/>
    <w:basedOn w:val="a1"/>
    <w:uiPriority w:val="59"/>
    <w:rsid w:val="003147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Revision"/>
    <w:hidden/>
    <w:uiPriority w:val="99"/>
    <w:semiHidden/>
    <w:rsid w:val="00C44FF1"/>
  </w:style>
  <w:style w:type="character" w:styleId="a8">
    <w:name w:val="annotation reference"/>
    <w:basedOn w:val="a0"/>
    <w:uiPriority w:val="99"/>
    <w:semiHidden/>
    <w:unhideWhenUsed/>
    <w:rsid w:val="00973938"/>
    <w:rPr>
      <w:sz w:val="18"/>
      <w:szCs w:val="18"/>
    </w:rPr>
  </w:style>
  <w:style w:type="paragraph" w:styleId="a9">
    <w:name w:val="annotation text"/>
    <w:basedOn w:val="a"/>
    <w:link w:val="Char0"/>
    <w:uiPriority w:val="99"/>
    <w:semiHidden/>
    <w:unhideWhenUsed/>
    <w:rsid w:val="00973938"/>
  </w:style>
  <w:style w:type="character" w:customStyle="1" w:styleId="Char0">
    <w:name w:val="註解文字 Char"/>
    <w:basedOn w:val="a0"/>
    <w:link w:val="a9"/>
    <w:uiPriority w:val="99"/>
    <w:semiHidden/>
    <w:rsid w:val="00973938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973938"/>
    <w:rPr>
      <w:b/>
      <w:bCs/>
    </w:rPr>
  </w:style>
  <w:style w:type="character" w:customStyle="1" w:styleId="Char1">
    <w:name w:val="註解主旨 Char"/>
    <w:basedOn w:val="Char0"/>
    <w:link w:val="aa"/>
    <w:uiPriority w:val="99"/>
    <w:semiHidden/>
    <w:rsid w:val="0097393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054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00544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500544"/>
    <w:rPr>
      <w:rFonts w:ascii="Heiti TC Light" w:eastAsia="Heiti TC Light"/>
      <w:sz w:val="18"/>
      <w:szCs w:val="18"/>
    </w:rPr>
  </w:style>
  <w:style w:type="paragraph" w:styleId="a5">
    <w:name w:val="List Paragraph"/>
    <w:basedOn w:val="a"/>
    <w:uiPriority w:val="34"/>
    <w:qFormat/>
    <w:rsid w:val="00146C74"/>
    <w:pPr>
      <w:ind w:leftChars="200" w:left="480"/>
    </w:pPr>
  </w:style>
  <w:style w:type="table" w:styleId="a6">
    <w:name w:val="Table Grid"/>
    <w:basedOn w:val="a1"/>
    <w:uiPriority w:val="59"/>
    <w:rsid w:val="003147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Revision"/>
    <w:hidden/>
    <w:uiPriority w:val="99"/>
    <w:semiHidden/>
    <w:rsid w:val="00C44FF1"/>
  </w:style>
  <w:style w:type="character" w:styleId="a8">
    <w:name w:val="annotation reference"/>
    <w:basedOn w:val="a0"/>
    <w:uiPriority w:val="99"/>
    <w:semiHidden/>
    <w:unhideWhenUsed/>
    <w:rsid w:val="00973938"/>
    <w:rPr>
      <w:sz w:val="18"/>
      <w:szCs w:val="18"/>
    </w:rPr>
  </w:style>
  <w:style w:type="paragraph" w:styleId="a9">
    <w:name w:val="annotation text"/>
    <w:basedOn w:val="a"/>
    <w:link w:val="Char0"/>
    <w:uiPriority w:val="99"/>
    <w:semiHidden/>
    <w:unhideWhenUsed/>
    <w:rsid w:val="00973938"/>
  </w:style>
  <w:style w:type="character" w:customStyle="1" w:styleId="Char0">
    <w:name w:val="註解文字 Char"/>
    <w:basedOn w:val="a0"/>
    <w:link w:val="a9"/>
    <w:uiPriority w:val="99"/>
    <w:semiHidden/>
    <w:rsid w:val="00973938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973938"/>
    <w:rPr>
      <w:b/>
      <w:bCs/>
    </w:rPr>
  </w:style>
  <w:style w:type="character" w:customStyle="1" w:styleId="Char1">
    <w:name w:val="註解主旨 Char"/>
    <w:basedOn w:val="Char0"/>
    <w:link w:val="aa"/>
    <w:uiPriority w:val="99"/>
    <w:semiHidden/>
    <w:rsid w:val="009739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D6392-3ECD-8C41-B8C7-BB014F2AE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830</Words>
  <Characters>4736</Characters>
  <Application>Microsoft Macintosh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Ho</dc:creator>
  <cp:keywords/>
  <dc:description/>
  <cp:lastModifiedBy>Eva Ho</cp:lastModifiedBy>
  <cp:revision>5</cp:revision>
  <dcterms:created xsi:type="dcterms:W3CDTF">2020-02-05T12:49:00Z</dcterms:created>
  <dcterms:modified xsi:type="dcterms:W3CDTF">2020-02-18T07:08:00Z</dcterms:modified>
</cp:coreProperties>
</file>